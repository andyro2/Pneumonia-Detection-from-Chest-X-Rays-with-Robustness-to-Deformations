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B385" w14:textId="7F6785B6" w:rsidR="0079148D" w:rsidRPr="00AE32B3" w:rsidRDefault="0079148D" w:rsidP="00B51368">
      <w:pPr>
        <w:bidi/>
        <w:jc w:val="right"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 xml:space="preserve">תאריך: </w:t>
      </w:r>
      <w:sdt>
        <w:sdtPr>
          <w:rPr>
            <w:rFonts w:asciiTheme="majorHAnsi" w:hAnsiTheme="majorHAnsi" w:cstheme="majorHAnsi"/>
            <w:sz w:val="24"/>
            <w:szCs w:val="24"/>
            <w:rtl/>
          </w:rPr>
          <w:id w:val="-464583133"/>
          <w:placeholder>
            <w:docPart w:val="DefaultPlaceholder_1081868576"/>
          </w:placeholder>
          <w:date w:fullDate="2019-11-10T00:00:00Z">
            <w:dateFormat w:val="dd/MM/yyyy"/>
            <w:lid w:val="he-IL"/>
            <w:storeMappedDataAs w:val="dateTime"/>
            <w:calendar w:val="gregorian"/>
          </w:date>
        </w:sdtPr>
        <w:sdtEndPr/>
        <w:sdtContent>
          <w:r w:rsidR="00AE32B3">
            <w:rPr>
              <w:rFonts w:asciiTheme="majorHAnsi" w:hAnsiTheme="majorHAnsi" w:cstheme="majorHAnsi" w:hint="cs"/>
              <w:sz w:val="24"/>
              <w:szCs w:val="24"/>
              <w:rtl/>
            </w:rPr>
            <w:t>‏10/11/2019</w:t>
          </w:r>
        </w:sdtContent>
      </w:sdt>
    </w:p>
    <w:p w14:paraId="5A0CA8CA" w14:textId="77777777" w:rsidR="0079148D" w:rsidRPr="00AE32B3" w:rsidRDefault="0079148D" w:rsidP="0079148D">
      <w:pPr>
        <w:bidi/>
        <w:jc w:val="right"/>
        <w:rPr>
          <w:rFonts w:asciiTheme="majorHAnsi" w:hAnsiTheme="majorHAnsi" w:cstheme="majorHAnsi"/>
          <w:sz w:val="24"/>
          <w:szCs w:val="24"/>
        </w:rPr>
      </w:pPr>
    </w:p>
    <w:p w14:paraId="32B4456B" w14:textId="635EA33F" w:rsidR="002B184C" w:rsidRPr="00AE32B3" w:rsidRDefault="00DB36D4" w:rsidP="00B23BA5">
      <w:pPr>
        <w:bidi/>
        <w:jc w:val="center"/>
        <w:rPr>
          <w:rFonts w:asciiTheme="majorHAnsi" w:hAnsiTheme="majorHAnsi" w:cstheme="majorHAnsi"/>
          <w:sz w:val="32"/>
          <w:szCs w:val="32"/>
          <w:u w:val="single"/>
          <w:rtl/>
        </w:rPr>
      </w:pPr>
      <w:r w:rsidRPr="00AE32B3">
        <w:rPr>
          <w:rFonts w:asciiTheme="majorHAnsi" w:hAnsiTheme="majorHAnsi" w:cstheme="majorHAnsi"/>
          <w:sz w:val="32"/>
          <w:szCs w:val="32"/>
          <w:u w:val="single"/>
          <w:rtl/>
        </w:rPr>
        <w:t xml:space="preserve">מסמך </w:t>
      </w:r>
      <w:r w:rsidR="00B23BA5" w:rsidRPr="00AE32B3">
        <w:rPr>
          <w:rFonts w:asciiTheme="majorHAnsi" w:hAnsiTheme="majorHAnsi" w:cstheme="majorHAnsi"/>
          <w:sz w:val="32"/>
          <w:szCs w:val="32"/>
          <w:u w:val="single"/>
          <w:rtl/>
        </w:rPr>
        <w:t>אפיון</w:t>
      </w:r>
      <w:r w:rsidRPr="00AE32B3">
        <w:rPr>
          <w:rFonts w:asciiTheme="majorHAnsi" w:hAnsiTheme="majorHAnsi" w:cstheme="majorHAnsi"/>
          <w:sz w:val="32"/>
          <w:szCs w:val="32"/>
          <w:u w:val="single"/>
          <w:rtl/>
        </w:rPr>
        <w:t xml:space="preserve"> פרויקט</w:t>
      </w:r>
    </w:p>
    <w:p w14:paraId="48D7F343" w14:textId="77777777" w:rsidR="00DB36D4" w:rsidRPr="00AE32B3" w:rsidRDefault="00DB36D4" w:rsidP="00DB36D4">
      <w:pPr>
        <w:bidi/>
        <w:rPr>
          <w:rFonts w:asciiTheme="majorHAnsi" w:hAnsiTheme="majorHAnsi" w:cstheme="majorHAnsi"/>
          <w:sz w:val="24"/>
          <w:szCs w:val="24"/>
          <w:rtl/>
        </w:rPr>
      </w:pPr>
      <w:bookmarkStart w:id="0" w:name="OLE_LINK3"/>
      <w:bookmarkStart w:id="1" w:name="OLE_LINK4"/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:rsidRPr="00AE32B3" w14:paraId="4373C96E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0"/>
          <w:bookmarkEnd w:id="1"/>
          <w:p w14:paraId="1F9C1F91" w14:textId="0924706C" w:rsidR="00880966" w:rsidRPr="00AE32B3" w:rsidRDefault="00A36731" w:rsidP="003F1802">
            <w:pPr>
              <w:bidi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הפרויקט</w:t>
            </w:r>
          </w:p>
        </w:tc>
      </w:tr>
      <w:tr w:rsidR="00880966" w:rsidRPr="00AE32B3" w14:paraId="0D90AB10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4C034CF0" w14:textId="77777777" w:rsidR="00880966" w:rsidRPr="00AE32B3" w:rsidRDefault="00880966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35AB7412" w14:textId="25591C61" w:rsidR="00880966" w:rsidRPr="00AE32B3" w:rsidRDefault="008E7CC4">
            <w:pPr>
              <w:bidi/>
              <w:rPr>
                <w:rFonts w:asciiTheme="majorHAnsi" w:hAnsiTheme="majorHAnsi" w:cstheme="majorHAnsi"/>
                <w:color w:val="333333"/>
                <w:sz w:val="24"/>
                <w:szCs w:val="24"/>
                <w:rtl/>
              </w:rPr>
              <w:pPrChange w:id="2" w:author="Author">
                <w:pPr>
                  <w:pStyle w:val="Heading2"/>
                  <w:outlineLvl w:val="1"/>
                </w:pPr>
              </w:pPrChange>
            </w:pPr>
            <w:r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 </w:t>
            </w:r>
            <w:ins w:id="3" w:author="Author">
              <w:r w:rsidR="002631C8" w:rsidRPr="002631C8">
                <w:rPr>
                  <w:rFonts w:asciiTheme="majorHAnsi" w:hAnsiTheme="majorHAnsi" w:cstheme="majorHAnsi"/>
                  <w:sz w:val="24"/>
                  <w:szCs w:val="24"/>
                  <w:rtl/>
                  <w:rPrChange w:id="4" w:author="Author">
                    <w:rPr>
                      <w:rFonts w:asciiTheme="majorHAnsi" w:hAnsiTheme="majorHAnsi" w:cs="Calibri Light"/>
                      <w:color w:val="333333"/>
                      <w:sz w:val="24"/>
                      <w:szCs w:val="24"/>
                      <w:rtl/>
                    </w:rPr>
                  </w:rPrChange>
                </w:rPr>
                <w:t>גילוי דלקת ריאות בצילומי חזה עם חסינות לעיוותים</w:t>
              </w:r>
            </w:ins>
            <w:del w:id="5" w:author="Author">
              <w:r w:rsidR="00A72CB5" w:rsidRPr="00AE32B3" w:rsidDel="002631C8">
                <w:rPr>
                  <w:rFonts w:asciiTheme="majorHAnsi" w:hAnsiTheme="majorHAnsi" w:cstheme="majorHAnsi"/>
                  <w:color w:val="333333"/>
                  <w:sz w:val="24"/>
                  <w:szCs w:val="24"/>
                </w:rPr>
                <w:delText>Pneumonia Detection from Chest X-Rays with Robustness to Deformations</w:delText>
              </w:r>
            </w:del>
          </w:p>
        </w:tc>
      </w:tr>
      <w:tr w:rsidR="00880966" w:rsidRPr="00AE32B3" w14:paraId="2595371A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1FF3419" w14:textId="77777777" w:rsidR="00880966" w:rsidRPr="00AE32B3" w:rsidRDefault="00880966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מס' ב-</w:t>
            </w:r>
            <w:proofErr w:type="spellStart"/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LabAdmin</w:t>
            </w:r>
            <w:proofErr w:type="spellEnd"/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14:paraId="367E47CC" w14:textId="79AC68A4" w:rsidR="00880966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5393</w:t>
            </w:r>
          </w:p>
        </w:tc>
      </w:tr>
      <w:tr w:rsidR="00880966" w:rsidRPr="00AE32B3" w14:paraId="1857C330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86FB0B1" w14:textId="77777777" w:rsidR="00880966" w:rsidRPr="00AE32B3" w:rsidRDefault="00880966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14:paraId="1FDA64BF" w14:textId="11F423FB" w:rsidR="00880966" w:rsidRPr="00AE32B3" w:rsidRDefault="002631C8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ins w:id="6" w:author="Author">
              <w:r>
                <w:rPr>
                  <w:rFonts w:asciiTheme="majorHAnsi" w:hAnsiTheme="majorHAnsi" w:cstheme="majorHAnsi" w:hint="cs"/>
                  <w:sz w:val="24"/>
                  <w:szCs w:val="24"/>
                  <w:rtl/>
                </w:rPr>
                <w:t>חורף תשע"ט/</w:t>
              </w:r>
              <w:proofErr w:type="spellStart"/>
              <w:r>
                <w:rPr>
                  <w:rFonts w:asciiTheme="majorHAnsi" w:hAnsiTheme="majorHAnsi" w:cstheme="majorHAnsi" w:hint="cs"/>
                  <w:sz w:val="24"/>
                  <w:szCs w:val="24"/>
                  <w:rtl/>
                </w:rPr>
                <w:t>תש"ף</w:t>
              </w:r>
            </w:ins>
            <w:proofErr w:type="spellEnd"/>
            <w:del w:id="7" w:author="Author">
              <w:r w:rsidR="00A72CB5" w:rsidRPr="00AE32B3" w:rsidDel="002631C8">
                <w:rPr>
                  <w:rFonts w:asciiTheme="majorHAnsi" w:hAnsiTheme="majorHAnsi" w:cstheme="majorHAnsi"/>
                  <w:sz w:val="24"/>
                  <w:szCs w:val="24"/>
                  <w:rtl/>
                </w:rPr>
                <w:delText>9</w:delText>
              </w:r>
            </w:del>
          </w:p>
        </w:tc>
      </w:tr>
      <w:tr w:rsidR="00880966" w:rsidRPr="00AE32B3" w14:paraId="0D1592A4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79E7CD12" w14:textId="13212502" w:rsidR="00880966" w:rsidRPr="00AE32B3" w:rsidRDefault="00767A61" w:rsidP="00767A61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חד/דו סמסטריאלי</w:t>
            </w:r>
            <w:r w:rsidR="00880966"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DefaultPlaceholder_1081868575"/>
            </w:placeholder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EndPr/>
          <w:sdtContent>
            <w:tc>
              <w:tcPr>
                <w:tcW w:w="6651" w:type="dxa"/>
                <w:gridSpan w:val="2"/>
                <w:tcBorders>
                  <w:bottom w:val="single" w:sz="12" w:space="0" w:color="auto"/>
                </w:tcBorders>
                <w:vAlign w:val="center"/>
              </w:tcPr>
              <w:p w14:paraId="4CB31410" w14:textId="4A6220DA" w:rsidR="00880966" w:rsidRPr="00AE32B3" w:rsidRDefault="008E7CC4" w:rsidP="003F1802">
                <w:pPr>
                  <w:bidi/>
                  <w:rPr>
                    <w:rFonts w:asciiTheme="majorHAnsi" w:hAnsiTheme="majorHAnsi" w:cstheme="majorHAnsi"/>
                    <w:sz w:val="24"/>
                    <w:szCs w:val="24"/>
                    <w:rtl/>
                  </w:rPr>
                </w:pPr>
                <w:r w:rsidRPr="00AE32B3">
                  <w:rPr>
                    <w:rFonts w:asciiTheme="majorHAnsi" w:hAnsiTheme="majorHAnsi" w:cstheme="majorHAnsi"/>
                    <w:sz w:val="24"/>
                    <w:szCs w:val="24"/>
                    <w:rtl/>
                    <w:lang w:val="fr-FR"/>
                  </w:rPr>
                  <w:t>חד סמסטריאלי</w:t>
                </w:r>
              </w:p>
            </w:tc>
          </w:sdtContent>
        </w:sdt>
      </w:tr>
      <w:tr w:rsidR="00880966" w:rsidRPr="00AE32B3" w14:paraId="2186F021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A7557A" w14:textId="55F99110" w:rsidR="00880966" w:rsidRPr="00AE32B3" w:rsidRDefault="003F1802" w:rsidP="003F1802">
            <w:pPr>
              <w:bidi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880966" w:rsidRPr="00AE32B3" w14:paraId="395BBFE6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50B6EE6A" w14:textId="77777777" w:rsidR="00880966" w:rsidRPr="00AE32B3" w:rsidRDefault="00880966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4E53CD7" w14:textId="30C3034B" w:rsidR="00880966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bookmarkStart w:id="8" w:name="OLE_LINK1"/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יאיר משה</w:t>
            </w:r>
            <w:bookmarkEnd w:id="8"/>
          </w:p>
        </w:tc>
      </w:tr>
      <w:tr w:rsidR="003F1802" w:rsidRPr="00AE32B3" w14:paraId="6FEF844C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FDDB273" w14:textId="77777777" w:rsidR="003F1802" w:rsidRPr="00AE32B3" w:rsidRDefault="003F1802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סטודנט 1:</w:t>
            </w:r>
          </w:p>
        </w:tc>
        <w:tc>
          <w:tcPr>
            <w:tcW w:w="3324" w:type="dxa"/>
            <w:vAlign w:val="center"/>
          </w:tcPr>
          <w:p w14:paraId="47139BBA" w14:textId="5FF4B3B8" w:rsidR="003F1802" w:rsidRPr="00AE32B3" w:rsidRDefault="008E7CC4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אנדי רודאן</w:t>
            </w:r>
          </w:p>
        </w:tc>
        <w:tc>
          <w:tcPr>
            <w:tcW w:w="3327" w:type="dxa"/>
            <w:vAlign w:val="center"/>
          </w:tcPr>
          <w:p w14:paraId="564A0004" w14:textId="648128B7" w:rsidR="003F1802" w:rsidRPr="00AE32B3" w:rsidRDefault="000B78E4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DefaultPlaceholder_1081868575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A72CB5" w:rsidRPr="00AE32B3">
                  <w:rPr>
                    <w:rFonts w:asciiTheme="majorHAnsi" w:hAnsiTheme="majorHAnsi" w:cstheme="majorHAnsi"/>
                    <w:sz w:val="24"/>
                    <w:szCs w:val="24"/>
                    <w:rtl/>
                  </w:rPr>
                  <w:t>פרויקט ב'</w:t>
                </w:r>
              </w:sdtContent>
            </w:sdt>
          </w:p>
        </w:tc>
      </w:tr>
      <w:tr w:rsidR="003F1802" w:rsidRPr="00AE32B3" w14:paraId="3FF9FE95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52B3588F" w14:textId="77777777" w:rsidR="003F1802" w:rsidRPr="00AE32B3" w:rsidRDefault="003F1802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סטודנט 2:</w:t>
            </w:r>
          </w:p>
        </w:tc>
        <w:tc>
          <w:tcPr>
            <w:tcW w:w="3324" w:type="dxa"/>
            <w:tcBorders>
              <w:bottom w:val="single" w:sz="12" w:space="0" w:color="auto"/>
            </w:tcBorders>
            <w:vAlign w:val="center"/>
          </w:tcPr>
          <w:p w14:paraId="45595704" w14:textId="0A5540D2" w:rsidR="003F1802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אור גלזמן</w:t>
            </w:r>
          </w:p>
        </w:tc>
        <w:tc>
          <w:tcPr>
            <w:tcW w:w="3327" w:type="dxa"/>
            <w:tcBorders>
              <w:bottom w:val="single" w:sz="12" w:space="0" w:color="auto"/>
            </w:tcBorders>
            <w:vAlign w:val="center"/>
          </w:tcPr>
          <w:p w14:paraId="0F6C11F8" w14:textId="10B29E95" w:rsidR="003F1802" w:rsidRPr="00AE32B3" w:rsidRDefault="000B78E4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  <w:rtl/>
                </w:rPr>
                <w:alias w:val="מקצוע רישום"/>
                <w:tag w:val="מקצוע רישום"/>
                <w:id w:val="-149678567"/>
                <w:placeholder>
                  <w:docPart w:val="214CDAD75F2840999AC596F61606A7E0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A72CB5" w:rsidRPr="00AE32B3">
                  <w:rPr>
                    <w:rFonts w:asciiTheme="majorHAnsi" w:hAnsiTheme="majorHAnsi" w:cstheme="majorHAnsi"/>
                    <w:sz w:val="24"/>
                    <w:szCs w:val="24"/>
                    <w:rtl/>
                  </w:rPr>
                  <w:t>פרויקט ב'</w:t>
                </w:r>
              </w:sdtContent>
            </w:sdt>
          </w:p>
        </w:tc>
      </w:tr>
      <w:tr w:rsidR="00E95331" w:rsidRPr="00AE32B3" w14:paraId="7BE074FF" w14:textId="77777777" w:rsidTr="00D5623F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86966" w14:textId="05792756" w:rsidR="00E95331" w:rsidRPr="00AE32B3" w:rsidRDefault="002F228A" w:rsidP="00A36731">
            <w:pPr>
              <w:bidi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4" w:rsidRPr="00AE32B3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☒</w:t>
                </w:r>
              </w:sdtContent>
            </w:sdt>
            <w:r w:rsidR="00E95331" w:rsidRPr="00AE32B3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 xml:space="preserve"> חברה מלווה</w:t>
            </w:r>
          </w:p>
        </w:tc>
      </w:tr>
      <w:tr w:rsidR="00880966" w:rsidRPr="00AE32B3" w14:paraId="27366EFA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6CF56015" w14:textId="77777777" w:rsidR="00880966" w:rsidRPr="00AE32B3" w:rsidRDefault="0079148D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החברה: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C73F2CD" w14:textId="1C984FCE" w:rsidR="00880966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Zebra Medical</w:t>
            </w:r>
          </w:p>
        </w:tc>
      </w:tr>
      <w:tr w:rsidR="00880966" w:rsidRPr="00AE32B3" w14:paraId="163C6526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E4C31C0" w14:textId="77777777" w:rsidR="00880966" w:rsidRPr="00AE32B3" w:rsidRDefault="0079148D" w:rsidP="0079148D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שם </w:t>
            </w:r>
            <w:r w:rsidR="000B78E4"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איש 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קשר:</w:t>
            </w:r>
          </w:p>
        </w:tc>
        <w:tc>
          <w:tcPr>
            <w:tcW w:w="6651" w:type="dxa"/>
            <w:gridSpan w:val="2"/>
            <w:vAlign w:val="center"/>
          </w:tcPr>
          <w:p w14:paraId="7C1D9725" w14:textId="0799F333" w:rsidR="00880966" w:rsidRPr="00AE32B3" w:rsidRDefault="00FF2218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איילת </w:t>
            </w:r>
            <w:proofErr w:type="spellStart"/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אקסלרוד</w:t>
            </w:r>
            <w:proofErr w:type="spellEnd"/>
          </w:p>
        </w:tc>
      </w:tr>
    </w:tbl>
    <w:p w14:paraId="26011C47" w14:textId="77777777" w:rsidR="00DB36D4" w:rsidRPr="00AE32B3" w:rsidRDefault="00DB36D4" w:rsidP="00DB36D4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13A68F7C" w14:textId="77777777" w:rsidR="00DB36D4" w:rsidRPr="00AE32B3" w:rsidRDefault="00DB36D4" w:rsidP="00163F03">
      <w:pPr>
        <w:bidi/>
        <w:rPr>
          <w:rFonts w:asciiTheme="majorHAnsi" w:hAnsiTheme="majorHAnsi" w:cstheme="majorHAnsi"/>
          <w:sz w:val="24"/>
          <w:szCs w:val="24"/>
        </w:rPr>
      </w:pPr>
    </w:p>
    <w:p w14:paraId="09838B61" w14:textId="15D2A691" w:rsidR="00A72CB5" w:rsidRPr="00FF2218" w:rsidRDefault="0090152A" w:rsidP="00FF2218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1.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מטרת הפרויקט</w:t>
      </w:r>
      <w:r w:rsidR="00FF2218">
        <w:rPr>
          <w:rFonts w:asciiTheme="majorHAnsi" w:hAnsiTheme="majorHAnsi" w:cstheme="majorHAnsi"/>
          <w:sz w:val="24"/>
          <w:szCs w:val="24"/>
          <w:rtl/>
        </w:rPr>
        <w:br/>
      </w:r>
      <w:r w:rsidR="00836594">
        <w:rPr>
          <w:rFonts w:asciiTheme="majorHAnsi" w:hAnsiTheme="majorHAnsi" w:cstheme="majorHAnsi" w:hint="cs"/>
          <w:sz w:val="24"/>
          <w:szCs w:val="24"/>
          <w:rtl/>
        </w:rPr>
        <w:t xml:space="preserve">יצירת מסווג המסוגל לזהות הצללות או אינדיקציה מסוימת עבור מחלת דלקת ריאות מתוך צילומי </w:t>
      </w:r>
      <w:r w:rsidR="00836594">
        <w:rPr>
          <w:rFonts w:asciiTheme="majorHAnsi" w:hAnsiTheme="majorHAnsi" w:cstheme="majorHAnsi"/>
          <w:sz w:val="24"/>
          <w:szCs w:val="24"/>
        </w:rPr>
        <w:t>X-Ray</w:t>
      </w:r>
      <w:r w:rsidR="00836594">
        <w:rPr>
          <w:rFonts w:asciiTheme="majorHAnsi" w:hAnsiTheme="majorHAnsi" w:cstheme="majorHAnsi" w:hint="cs"/>
          <w:sz w:val="24"/>
          <w:szCs w:val="24"/>
          <w:rtl/>
        </w:rPr>
        <w:t xml:space="preserve"> חזה תוך התמודדות עם דפורמציות בתמונות בעזרת </w:t>
      </w:r>
      <w:r w:rsidR="00836594" w:rsidRPr="00AE32B3">
        <w:rPr>
          <w:rFonts w:asciiTheme="majorHAnsi" w:hAnsiTheme="majorHAnsi" w:cstheme="majorHAnsi"/>
          <w:sz w:val="24"/>
          <w:szCs w:val="24"/>
        </w:rPr>
        <w:t>Deformable Convolutional Neural Network</w:t>
      </w:r>
      <w:r w:rsidR="00836594">
        <w:rPr>
          <w:rFonts w:asciiTheme="majorHAnsi" w:hAnsiTheme="majorHAnsi" w:cstheme="majorHAnsi" w:hint="cs"/>
          <w:sz w:val="24"/>
          <w:szCs w:val="24"/>
          <w:rtl/>
        </w:rPr>
        <w:t>.</w:t>
      </w:r>
      <w:r w:rsidR="00836594">
        <w:rPr>
          <w:rFonts w:asciiTheme="majorHAnsi" w:hAnsiTheme="majorHAnsi" w:cstheme="majorHAnsi"/>
          <w:sz w:val="24"/>
          <w:szCs w:val="24"/>
        </w:rPr>
        <w:br/>
      </w:r>
      <w:r w:rsidR="00836594">
        <w:rPr>
          <w:rFonts w:asciiTheme="majorHAnsi" w:hAnsiTheme="majorHAnsi" w:cstheme="majorHAnsi" w:hint="cs"/>
          <w:sz w:val="24"/>
          <w:szCs w:val="24"/>
          <w:rtl/>
        </w:rPr>
        <w:t xml:space="preserve">הזיהוי ייתן </w:t>
      </w:r>
      <w:ins w:id="9" w:author="Author">
        <w:r w:rsidR="00AB505F">
          <w:rPr>
            <w:rFonts w:asciiTheme="majorHAnsi" w:hAnsiTheme="majorHAnsi" w:cstheme="majorHAnsi" w:hint="cs"/>
            <w:sz w:val="24"/>
            <w:szCs w:val="24"/>
            <w:rtl/>
          </w:rPr>
          <w:t>אינדיקציה על ה</w:t>
        </w:r>
      </w:ins>
      <w:del w:id="10" w:author="Author">
        <w:r w:rsidR="00836594" w:rsidDel="00AB505F">
          <w:rPr>
            <w:rFonts w:asciiTheme="majorHAnsi" w:hAnsiTheme="majorHAnsi" w:cstheme="majorHAnsi"/>
            <w:sz w:val="24"/>
            <w:szCs w:val="24"/>
          </w:rPr>
          <w:delText>bounding box</w:delText>
        </w:r>
        <w:r w:rsidR="00836594" w:rsidDel="00AB505F">
          <w:rPr>
            <w:rFonts w:asciiTheme="majorHAnsi" w:hAnsiTheme="majorHAnsi" w:cstheme="majorHAnsi" w:hint="cs"/>
            <w:sz w:val="24"/>
            <w:szCs w:val="24"/>
            <w:rtl/>
          </w:rPr>
          <w:delText xml:space="preserve"> על ה</w:delText>
        </w:r>
      </w:del>
      <w:r w:rsidR="00836594">
        <w:rPr>
          <w:rFonts w:asciiTheme="majorHAnsi" w:hAnsiTheme="majorHAnsi" w:cstheme="majorHAnsi" w:hint="cs"/>
          <w:sz w:val="24"/>
          <w:szCs w:val="24"/>
          <w:rtl/>
        </w:rPr>
        <w:t>חלקים החשודים.</w:t>
      </w:r>
    </w:p>
    <w:p w14:paraId="32CBFB3B" w14:textId="162FCF1E" w:rsidR="00163F03" w:rsidRPr="00AE32B3" w:rsidRDefault="0090152A" w:rsidP="007A0EE7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2. </w:t>
      </w:r>
      <w:r w:rsidR="00C42BB4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פירוט </w:t>
      </w:r>
      <w:r w:rsidR="007A0EE7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הנחות ו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דרישות</w:t>
      </w:r>
    </w:p>
    <w:p w14:paraId="39A5A727" w14:textId="4A2C1EBB" w:rsidR="00245683" w:rsidRPr="00AE32B3" w:rsidRDefault="009F78CE" w:rsidP="00EE4A5F">
      <w:pPr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מניחים כי עבור תמונות המתויגות עם דלקת ריאות ניתן לראות את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אפקטי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המחלה בצילומי ה</w:t>
      </w:r>
      <w:r w:rsidR="002C0579">
        <w:rPr>
          <w:rFonts w:asciiTheme="majorHAnsi" w:hAnsiTheme="majorHAnsi" w:cstheme="majorHAnsi" w:hint="cs"/>
          <w:sz w:val="24"/>
          <w:szCs w:val="24"/>
          <w:rtl/>
        </w:rPr>
        <w:t>-</w:t>
      </w:r>
      <w:r w:rsidR="002C0579">
        <w:rPr>
          <w:rFonts w:asciiTheme="majorHAnsi" w:hAnsiTheme="majorHAnsi" w:cstheme="majorHAnsi"/>
          <w:sz w:val="24"/>
          <w:szCs w:val="24"/>
        </w:rPr>
        <w:t>X-Ray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  <w:r w:rsidR="009708ED">
        <w:rPr>
          <w:rFonts w:asciiTheme="majorHAnsi" w:hAnsiTheme="majorHAnsi" w:cstheme="majorHAnsi"/>
          <w:sz w:val="24"/>
          <w:szCs w:val="24"/>
          <w:rtl/>
        </w:rPr>
        <w:br/>
      </w:r>
      <w:r w:rsidR="009708ED">
        <w:rPr>
          <w:rFonts w:asciiTheme="majorHAnsi" w:hAnsiTheme="majorHAnsi" w:cstheme="majorHAnsi" w:hint="cs"/>
          <w:sz w:val="24"/>
          <w:szCs w:val="24"/>
          <w:rtl/>
        </w:rPr>
        <w:t xml:space="preserve">ישנה הנחה כי התיוגים אינם בהכרח רק עבור מחלת דלקת הריאות ויכולות להשפיע על טיב התוצאות, ייתכן ונשתמש רק בתמונות המסווגות על דלקת ריאות </w:t>
      </w:r>
      <w:ins w:id="11" w:author="Author">
        <w:r w:rsidR="00DD2F07">
          <w:rPr>
            <w:rFonts w:asciiTheme="majorHAnsi" w:hAnsiTheme="majorHAnsi" w:cstheme="majorHAnsi" w:hint="cs"/>
            <w:sz w:val="24"/>
            <w:szCs w:val="24"/>
            <w:rtl/>
          </w:rPr>
          <w:t xml:space="preserve">ובריאים </w:t>
        </w:r>
      </w:ins>
      <w:r w:rsidR="009708ED">
        <w:rPr>
          <w:rFonts w:asciiTheme="majorHAnsi" w:hAnsiTheme="majorHAnsi" w:cstheme="majorHAnsi" w:hint="cs"/>
          <w:sz w:val="24"/>
          <w:szCs w:val="24"/>
          <w:rtl/>
        </w:rPr>
        <w:t>בלבד.</w:t>
      </w:r>
    </w:p>
    <w:p w14:paraId="23D2F934" w14:textId="6FAF05F2" w:rsidR="00A225D0" w:rsidRPr="00AE32B3" w:rsidRDefault="00A225D0" w:rsidP="00A225D0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28840EC0" w14:textId="77777777" w:rsidR="00A225D0" w:rsidRPr="00AE32B3" w:rsidRDefault="00A225D0" w:rsidP="00A225D0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15081FEA" w14:textId="77777777" w:rsidR="00B61AD9" w:rsidRPr="00AE32B3" w:rsidRDefault="00B61AD9" w:rsidP="00B61AD9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050AB7AC" w14:textId="376FBA3C" w:rsidR="00B4205E" w:rsidRPr="00AE32B3" w:rsidRDefault="0090152A" w:rsidP="00EE4A5F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3. </w:t>
      </w:r>
      <w:r w:rsidR="00B61AD9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פתרונות אפשריים</w:t>
      </w:r>
      <w:r w:rsidR="00196E7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וסיכום קצר של סקר הספרות</w:t>
      </w:r>
    </w:p>
    <w:p w14:paraId="57117B75" w14:textId="28E87E28" w:rsidR="007823D9" w:rsidRDefault="00A91A99" w:rsidP="00A91A99">
      <w:p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על מנת להתמודד עם דפורמציות שונות הקיימות במאגר תמונות ה</w:t>
      </w:r>
      <w:r>
        <w:rPr>
          <w:rFonts w:asciiTheme="majorHAnsi" w:hAnsiTheme="majorHAnsi" w:cstheme="majorHAnsi"/>
          <w:sz w:val="24"/>
          <w:szCs w:val="24"/>
        </w:rPr>
        <w:t>x-ray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חזה, נשתמש בשיטת </w:t>
      </w:r>
      <w:r>
        <w:rPr>
          <w:rFonts w:asciiTheme="majorHAnsi" w:hAnsiTheme="majorHAnsi" w:cstheme="majorHAnsi" w:hint="cs"/>
          <w:sz w:val="24"/>
          <w:szCs w:val="24"/>
        </w:rPr>
        <w:t>DCN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לבעיה הנדונה. נאמן את הרשת תוך שימוש בשיטה זו על </w:t>
      </w:r>
      <w:r>
        <w:rPr>
          <w:rFonts w:asciiTheme="majorHAnsi" w:hAnsiTheme="majorHAnsi" w:cstheme="majorHAnsi"/>
          <w:sz w:val="24"/>
          <w:szCs w:val="24"/>
        </w:rPr>
        <w:t>dataset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ציבורי תחילה ולאחר מכן על </w:t>
      </w:r>
      <w:r>
        <w:rPr>
          <w:rFonts w:asciiTheme="majorHAnsi" w:hAnsiTheme="majorHAnsi" w:cstheme="majorHAnsi"/>
          <w:sz w:val="24"/>
          <w:szCs w:val="24"/>
        </w:rPr>
        <w:t xml:space="preserve">dataset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נוסף מחברת </w:t>
      </w:r>
      <w:r>
        <w:rPr>
          <w:rFonts w:asciiTheme="majorHAnsi" w:hAnsiTheme="majorHAnsi" w:cstheme="majorHAnsi"/>
          <w:sz w:val="24"/>
          <w:szCs w:val="24"/>
        </w:rPr>
        <w:t>Zebra Medical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ונשווה למודלים קודמים קיימים המסווגים בעיה זו ונשווה את התוצאות.</w:t>
      </w:r>
      <w:r w:rsidR="00DB0707">
        <w:rPr>
          <w:rFonts w:asciiTheme="majorHAnsi" w:hAnsiTheme="majorHAnsi" w:cstheme="majorHAnsi" w:hint="cs"/>
          <w:sz w:val="24"/>
          <w:szCs w:val="24"/>
          <w:rtl/>
        </w:rPr>
        <w:t xml:space="preserve"> המאמר בו ניעזר:</w:t>
      </w:r>
    </w:p>
    <w:p w14:paraId="76FA5E07" w14:textId="19A3BC56" w:rsidR="007823D9" w:rsidRDefault="007823D9" w:rsidP="007823D9">
      <w:pPr>
        <w:rPr>
          <w:ins w:id="12" w:author="Author"/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3" w:name="OLE_LINK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Dai,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Jifeng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"Deformable convolutional networks."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 international conference on computer vision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2017.</w:t>
      </w:r>
    </w:p>
    <w:bookmarkEnd w:id="13"/>
    <w:p w14:paraId="397CDEE6" w14:textId="3AF7A9D3" w:rsidR="00DD2F07" w:rsidRDefault="00DD2F07" w:rsidP="00782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ins w:id="14" w:author="Author">
        <w:r w:rsidRPr="00DD2F07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Zhu, </w:t>
        </w:r>
        <w:proofErr w:type="spellStart"/>
        <w:r w:rsidRPr="00DD2F07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Xizhou</w:t>
        </w:r>
        <w:proofErr w:type="spellEnd"/>
        <w:r w:rsidRPr="00DD2F07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, et al. "Deformable convnets v2: More deformable, better results." </w:t>
        </w:r>
        <w:r w:rsidRPr="00DD2F07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  <w:rPrChange w:id="15" w:author="Author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Proceedings of the IEEE Conference on Computer Vision and Pattern Recognition</w:t>
        </w:r>
        <w:r w:rsidRPr="00DD2F07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. 2019.</w:t>
        </w:r>
      </w:ins>
    </w:p>
    <w:p w14:paraId="2E9F7BF9" w14:textId="2CD2CBE1" w:rsidR="00A225D0" w:rsidRDefault="00A91A99" w:rsidP="007823D9">
      <w:pPr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  <w:rtl/>
        </w:rPr>
        <w:br/>
      </w:r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מאמר </w:t>
      </w:r>
      <w:r w:rsidR="00C01432">
        <w:rPr>
          <w:rFonts w:asciiTheme="majorHAnsi" w:hAnsiTheme="majorHAnsi" w:cstheme="majorHAnsi" w:hint="cs"/>
          <w:sz w:val="24"/>
          <w:szCs w:val="24"/>
          <w:rtl/>
        </w:rPr>
        <w:t>זה</w:t>
      </w:r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 מסביר כי עבור תהליך רגיל של </w:t>
      </w:r>
      <w:r w:rsidR="007823D9" w:rsidRPr="007823D9">
        <w:rPr>
          <w:rFonts w:asciiTheme="majorHAnsi" w:hAnsiTheme="majorHAnsi" w:cstheme="majorHAnsi"/>
          <w:sz w:val="24"/>
          <w:szCs w:val="24"/>
        </w:rPr>
        <w:t>Convolutional neural networks (CNNs)</w:t>
      </w:r>
      <w:r w:rsidR="007823D9">
        <w:rPr>
          <w:rFonts w:asciiTheme="majorHAnsi" w:hAnsiTheme="majorHAnsi" w:cstheme="majorHAnsi" w:hint="cs"/>
          <w:sz w:val="24"/>
          <w:szCs w:val="24"/>
          <w:rtl/>
        </w:rPr>
        <w:t>, המודלים והמבנים</w:t>
      </w:r>
      <w:r w:rsidR="00C01432">
        <w:rPr>
          <w:rFonts w:asciiTheme="majorHAnsi" w:hAnsiTheme="majorHAnsi" w:cstheme="majorHAnsi" w:hint="cs"/>
          <w:sz w:val="24"/>
          <w:szCs w:val="24"/>
          <w:rtl/>
        </w:rPr>
        <w:t xml:space="preserve"> בהם</w:t>
      </w:r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 אנו משתמשים בשכבות </w:t>
      </w:r>
      <w:proofErr w:type="spellStart"/>
      <w:r w:rsidR="007823D9">
        <w:rPr>
          <w:rFonts w:asciiTheme="majorHAnsi" w:hAnsiTheme="majorHAnsi" w:cstheme="majorHAnsi" w:hint="cs"/>
          <w:sz w:val="24"/>
          <w:szCs w:val="24"/>
          <w:rtl/>
        </w:rPr>
        <w:t>הקונבולוציה</w:t>
      </w:r>
      <w:proofErr w:type="spellEnd"/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 מוגבלים מבחינה גיאומטרית לצורות סטטיות בלבד. </w:t>
      </w:r>
      <w:r w:rsidR="0078303F">
        <w:rPr>
          <w:rFonts w:asciiTheme="majorHAnsi" w:hAnsiTheme="majorHAnsi" w:cstheme="majorHAnsi" w:hint="cs"/>
          <w:sz w:val="24"/>
          <w:szCs w:val="24"/>
          <w:rtl/>
        </w:rPr>
        <w:t>ה</w:t>
      </w:r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שיטה יוצרת מוגבלות מסוימת בזיהוי אובייקטים מתוך מאגר בהם האובייקטים בתמונות מקבלות </w:t>
      </w:r>
      <w:proofErr w:type="spellStart"/>
      <w:r w:rsidR="007823D9">
        <w:rPr>
          <w:rFonts w:asciiTheme="majorHAnsi" w:hAnsiTheme="majorHAnsi" w:cstheme="majorHAnsi" w:hint="cs"/>
          <w:sz w:val="24"/>
          <w:szCs w:val="24"/>
          <w:rtl/>
        </w:rPr>
        <w:t>דיפורמציה</w:t>
      </w:r>
      <w:proofErr w:type="spellEnd"/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 שונה מתמונה לתמונה. שיטה אחת להתמודד עם בעיה שכזו היא לעשות עיבוד מוקדם על התמונות ו</w:t>
      </w:r>
      <w:ins w:id="16" w:author="Author">
        <w:r w:rsidR="004B1834">
          <w:rPr>
            <w:rFonts w:asciiTheme="majorHAnsi" w:hAnsiTheme="majorHAnsi" w:cstheme="majorHAnsi" w:hint="cs"/>
            <w:sz w:val="24"/>
            <w:szCs w:val="24"/>
            <w:rtl/>
          </w:rPr>
          <w:t>ל</w:t>
        </w:r>
      </w:ins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תקן </w:t>
      </w:r>
      <w:proofErr w:type="spellStart"/>
      <w:r w:rsidR="007823D9">
        <w:rPr>
          <w:rFonts w:asciiTheme="majorHAnsi" w:hAnsiTheme="majorHAnsi" w:cstheme="majorHAnsi" w:hint="cs"/>
          <w:sz w:val="24"/>
          <w:szCs w:val="24"/>
          <w:rtl/>
        </w:rPr>
        <w:t>דיפורמציה</w:t>
      </w:r>
      <w:proofErr w:type="spellEnd"/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 זו. במאמר מציעים שיטה נוספת בה משתמשים </w:t>
      </w:r>
      <w:proofErr w:type="spellStart"/>
      <w:r w:rsidR="007823D9">
        <w:rPr>
          <w:rFonts w:asciiTheme="majorHAnsi" w:hAnsiTheme="majorHAnsi" w:cstheme="majorHAnsi" w:hint="cs"/>
          <w:sz w:val="24"/>
          <w:szCs w:val="24"/>
          <w:rtl/>
        </w:rPr>
        <w:t>במסיכות</w:t>
      </w:r>
      <w:proofErr w:type="spellEnd"/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 קונבולוציה </w:t>
      </w:r>
      <w:proofErr w:type="spellStart"/>
      <w:r w:rsidR="007823D9">
        <w:rPr>
          <w:rFonts w:asciiTheme="majorHAnsi" w:hAnsiTheme="majorHAnsi" w:cstheme="majorHAnsi" w:hint="cs"/>
          <w:sz w:val="24"/>
          <w:szCs w:val="24"/>
          <w:rtl/>
        </w:rPr>
        <w:t>דיפורמטיביות</w:t>
      </w:r>
      <w:proofErr w:type="spellEnd"/>
      <w:r w:rsidR="00C01432">
        <w:rPr>
          <w:rFonts w:asciiTheme="majorHAnsi" w:hAnsiTheme="majorHAnsi" w:cstheme="majorHAnsi" w:hint="cs"/>
          <w:sz w:val="24"/>
          <w:szCs w:val="24"/>
          <w:rtl/>
        </w:rPr>
        <w:t>,</w:t>
      </w:r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 המשתנות בהתאם לאובייקט אותו אנו מחפשים</w:t>
      </w:r>
      <w:r w:rsidR="00C01432">
        <w:rPr>
          <w:rFonts w:asciiTheme="majorHAnsi" w:hAnsiTheme="majorHAnsi" w:cstheme="majorHAnsi" w:hint="cs"/>
          <w:sz w:val="24"/>
          <w:szCs w:val="24"/>
          <w:rtl/>
        </w:rPr>
        <w:t>.</w:t>
      </w:r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 בנוסף ישנ</w:t>
      </w:r>
      <w:r w:rsidR="0078303F">
        <w:rPr>
          <w:rFonts w:asciiTheme="majorHAnsi" w:hAnsiTheme="majorHAnsi" w:cstheme="majorHAnsi" w:hint="cs"/>
          <w:sz w:val="24"/>
          <w:szCs w:val="24"/>
          <w:rtl/>
        </w:rPr>
        <w:t>ה</w:t>
      </w:r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דגימה </w:t>
      </w:r>
      <w:proofErr w:type="spellStart"/>
      <w:r w:rsidR="00473C89">
        <w:rPr>
          <w:rFonts w:asciiTheme="majorHAnsi" w:hAnsiTheme="majorHAnsi" w:cstheme="majorHAnsi" w:hint="cs"/>
          <w:sz w:val="24"/>
          <w:szCs w:val="24"/>
          <w:rtl/>
        </w:rPr>
        <w:t>דיפורמטיבית</w:t>
      </w:r>
      <w:proofErr w:type="spellEnd"/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 המשתמשת באותו עיקרון של דגימה דינמית של </w:t>
      </w:r>
      <w:proofErr w:type="spellStart"/>
      <w:r w:rsidR="00473C89">
        <w:rPr>
          <w:rFonts w:asciiTheme="majorHAnsi" w:hAnsiTheme="majorHAnsi" w:cstheme="majorHAnsi" w:hint="cs"/>
          <w:sz w:val="24"/>
          <w:szCs w:val="24"/>
          <w:rtl/>
        </w:rPr>
        <w:t>איזורי</w:t>
      </w:r>
      <w:proofErr w:type="spellEnd"/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 התמונה</w:t>
      </w:r>
      <w:r w:rsidR="00C01432">
        <w:rPr>
          <w:rFonts w:asciiTheme="majorHAnsi" w:hAnsiTheme="majorHAnsi" w:cstheme="majorHAnsi" w:hint="cs"/>
          <w:sz w:val="24"/>
          <w:szCs w:val="24"/>
          <w:rtl/>
        </w:rPr>
        <w:t>,</w:t>
      </w:r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 לעומת דגימה קבועה וסטטית כפי שנהוג בדרך כלל. שיטה זו מביאה לתוצאות משופרות בתחרויות כמו </w:t>
      </w:r>
      <w:r w:rsidR="00473C89">
        <w:rPr>
          <w:rFonts w:asciiTheme="majorHAnsi" w:hAnsiTheme="majorHAnsi" w:cstheme="majorHAnsi"/>
          <w:sz w:val="24"/>
          <w:szCs w:val="24"/>
        </w:rPr>
        <w:t>Pascal VOC</w:t>
      </w:r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, </w:t>
      </w:r>
      <w:proofErr w:type="spellStart"/>
      <w:r w:rsidR="00473C89">
        <w:rPr>
          <w:rFonts w:asciiTheme="majorHAnsi" w:hAnsiTheme="majorHAnsi" w:cstheme="majorHAnsi"/>
          <w:sz w:val="24"/>
          <w:szCs w:val="24"/>
        </w:rPr>
        <w:t>CitySpaces</w:t>
      </w:r>
      <w:proofErr w:type="spellEnd"/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 ו-</w:t>
      </w:r>
      <w:r w:rsidR="00473C89">
        <w:rPr>
          <w:rFonts w:asciiTheme="majorHAnsi" w:hAnsiTheme="majorHAnsi" w:cstheme="majorHAnsi"/>
          <w:sz w:val="24"/>
          <w:szCs w:val="24"/>
        </w:rPr>
        <w:t>COCO</w:t>
      </w:r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 ביחס לאלגוריתמים אחרים כמו </w:t>
      </w:r>
      <w:r w:rsidR="00473C89">
        <w:rPr>
          <w:rFonts w:asciiTheme="majorHAnsi" w:hAnsiTheme="majorHAnsi" w:cstheme="majorHAnsi"/>
          <w:sz w:val="24"/>
          <w:szCs w:val="24"/>
        </w:rPr>
        <w:t>Class-aware RPN</w:t>
      </w:r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, </w:t>
      </w:r>
      <w:r w:rsidR="00473C89">
        <w:rPr>
          <w:rFonts w:asciiTheme="majorHAnsi" w:hAnsiTheme="majorHAnsi" w:cstheme="majorHAnsi"/>
          <w:sz w:val="24"/>
          <w:szCs w:val="24"/>
        </w:rPr>
        <w:t>Faster R-CNN</w:t>
      </w:r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, </w:t>
      </w:r>
      <w:r w:rsidR="00473C89">
        <w:rPr>
          <w:rFonts w:asciiTheme="majorHAnsi" w:hAnsiTheme="majorHAnsi" w:cstheme="majorHAnsi"/>
          <w:sz w:val="24"/>
          <w:szCs w:val="24"/>
        </w:rPr>
        <w:t>R-FCN</w:t>
      </w:r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, </w:t>
      </w:r>
      <w:r w:rsidR="00473C89">
        <w:rPr>
          <w:rFonts w:asciiTheme="majorHAnsi" w:hAnsiTheme="majorHAnsi" w:cstheme="majorHAnsi"/>
          <w:sz w:val="24"/>
          <w:szCs w:val="24"/>
        </w:rPr>
        <w:t>Deep-Lab</w:t>
      </w:r>
      <w:r w:rsidR="00C01432">
        <w:rPr>
          <w:rFonts w:asciiTheme="majorHAnsi" w:hAnsiTheme="majorHAnsi" w:cstheme="majorHAnsi" w:hint="cs"/>
          <w:sz w:val="24"/>
          <w:szCs w:val="24"/>
          <w:rtl/>
        </w:rPr>
        <w:t>,</w:t>
      </w:r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 כמתואר בטבלה הבאה:</w:t>
      </w:r>
    </w:p>
    <w:p w14:paraId="24CB91C3" w14:textId="45E9CF5A" w:rsidR="00473C89" w:rsidRDefault="00473C89" w:rsidP="00473C89">
      <w:pPr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205A0C6" wp14:editId="79CCEE95">
            <wp:extent cx="5490210" cy="1894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8809" w14:textId="44347B99" w:rsidR="00473C89" w:rsidRPr="00AE32B3" w:rsidRDefault="00A276DE" w:rsidP="00473C89">
      <w:pPr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אנו </w:t>
      </w:r>
      <w:r w:rsidR="00520ACD">
        <w:rPr>
          <w:rFonts w:asciiTheme="majorHAnsi" w:hAnsiTheme="majorHAnsi" w:cstheme="majorHAnsi" w:hint="cs"/>
          <w:sz w:val="24"/>
          <w:szCs w:val="24"/>
          <w:rtl/>
        </w:rPr>
        <w:t>סבורים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כי שימוש בשיטת </w:t>
      </w:r>
      <w:r>
        <w:rPr>
          <w:rFonts w:asciiTheme="majorHAnsi" w:hAnsiTheme="majorHAnsi" w:cstheme="majorHAnsi" w:hint="cs"/>
          <w:sz w:val="24"/>
          <w:szCs w:val="24"/>
        </w:rPr>
        <w:t>DCN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ייתן תוצאות משופרות עבור הבעיה שלנו ביחס לשיטות </w:t>
      </w:r>
      <w:r>
        <w:rPr>
          <w:rFonts w:asciiTheme="majorHAnsi" w:hAnsiTheme="majorHAnsi" w:cstheme="majorHAnsi" w:hint="cs"/>
          <w:sz w:val="24"/>
          <w:szCs w:val="24"/>
        </w:rPr>
        <w:t>CNN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קלאסיות.</w:t>
      </w:r>
    </w:p>
    <w:p w14:paraId="0A764112" w14:textId="252C7521" w:rsidR="000B1C61" w:rsidRDefault="000B1C61" w:rsidP="000B1C61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3596342D" w14:textId="5E5C7D3C" w:rsidR="006D3B4C" w:rsidRDefault="006D3B4C" w:rsidP="006D3B4C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1D3D4D4D" w14:textId="77777777" w:rsidR="006D3B4C" w:rsidRPr="00AE32B3" w:rsidRDefault="006D3B4C" w:rsidP="006D3B4C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2DECC1A3" w14:textId="38BD8B61" w:rsidR="00163F03" w:rsidRPr="00AE32B3" w:rsidRDefault="0090152A" w:rsidP="000021A1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4. </w:t>
      </w:r>
      <w:commentRangeStart w:id="17"/>
      <w:r w:rsidR="00B61AD9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תרשים מלבנים (</w:t>
      </w:r>
      <w:r w:rsidR="00B61AD9" w:rsidRPr="00AE32B3">
        <w:rPr>
          <w:rFonts w:asciiTheme="majorHAnsi" w:hAnsiTheme="majorHAnsi" w:cstheme="majorHAnsi"/>
          <w:b/>
          <w:bCs/>
          <w:sz w:val="24"/>
          <w:szCs w:val="24"/>
        </w:rPr>
        <w:t>block diagram</w:t>
      </w:r>
      <w:r w:rsidR="00B61AD9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)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של הפתרון הנבחר </w:t>
      </w:r>
      <w:r w:rsidR="000021A1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או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</w:t>
      </w:r>
      <w:r w:rsidR="000021A1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ה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נבדק</w:t>
      </w:r>
      <w:r w:rsidR="006D3B4C">
        <w:rPr>
          <w:rFonts w:asciiTheme="majorHAnsi" w:hAnsiTheme="majorHAnsi" w:cstheme="majorHAnsi" w:hint="cs"/>
          <w:b/>
          <w:bCs/>
          <w:sz w:val="24"/>
          <w:szCs w:val="24"/>
          <w:rtl/>
        </w:rPr>
        <w:t>:</w:t>
      </w:r>
      <w:commentRangeEnd w:id="17"/>
      <w:r w:rsidR="004B1834">
        <w:rPr>
          <w:rStyle w:val="CommentReference"/>
          <w:rtl/>
        </w:rPr>
        <w:commentReference w:id="17"/>
      </w:r>
    </w:p>
    <w:p w14:paraId="59932907" w14:textId="48266615" w:rsidR="000021A1" w:rsidRPr="00AE32B3" w:rsidRDefault="00FC1845" w:rsidP="009D5D88">
      <w:pPr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4272167" wp14:editId="54C8D240">
            <wp:extent cx="5490210" cy="28479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14:paraId="71FFB043" w14:textId="056695B2" w:rsidR="00A91A99" w:rsidRPr="00AE32B3" w:rsidRDefault="00A91A99" w:rsidP="00A91A99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6ECD4328" w14:textId="09D22EFB" w:rsidR="00163F03" w:rsidRPr="00AE32B3" w:rsidRDefault="0090152A" w:rsidP="00163F03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5.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מודולים שנידרש לפתח</w:t>
      </w:r>
    </w:p>
    <w:p w14:paraId="59362622" w14:textId="144ADF8D" w:rsidR="0090152A" w:rsidRPr="00AE32B3" w:rsidRDefault="00000BCC" w:rsidP="0090152A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 xml:space="preserve">- ייתכן שנצטרך לבצע </w:t>
      </w:r>
      <w:r w:rsidR="00520ACD">
        <w:rPr>
          <w:rFonts w:asciiTheme="majorHAnsi" w:hAnsiTheme="majorHAnsi" w:cstheme="majorHAnsi"/>
          <w:sz w:val="24"/>
          <w:szCs w:val="24"/>
        </w:rPr>
        <w:t>PRE-PROCESSING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על ה</w:t>
      </w:r>
      <w:r w:rsidR="00520ACD">
        <w:rPr>
          <w:rFonts w:asciiTheme="majorHAnsi" w:hAnsiTheme="majorHAnsi" w:cstheme="majorHAnsi" w:hint="cs"/>
          <w:sz w:val="24"/>
          <w:szCs w:val="24"/>
          <w:rtl/>
        </w:rPr>
        <w:t>תמונות.</w:t>
      </w:r>
    </w:p>
    <w:p w14:paraId="0AB7B23A" w14:textId="31D2B75D" w:rsidR="00000BCC" w:rsidRPr="00AE32B3" w:rsidRDefault="00000BCC" w:rsidP="00000BCC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 xml:space="preserve">- אימון רשת </w:t>
      </w:r>
      <w:r w:rsidRPr="00AE32B3">
        <w:rPr>
          <w:rFonts w:asciiTheme="majorHAnsi" w:hAnsiTheme="majorHAnsi" w:cstheme="majorHAnsi"/>
          <w:sz w:val="24"/>
          <w:szCs w:val="24"/>
        </w:rPr>
        <w:t>DCN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ו-</w:t>
      </w:r>
      <w:r w:rsidRPr="00AE32B3">
        <w:rPr>
          <w:rFonts w:asciiTheme="majorHAnsi" w:hAnsiTheme="majorHAnsi" w:cstheme="majorHAnsi"/>
          <w:sz w:val="24"/>
          <w:szCs w:val="24"/>
        </w:rPr>
        <w:t>CNN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על ה</w:t>
      </w:r>
      <w:r w:rsidR="00520ACD">
        <w:rPr>
          <w:rFonts w:asciiTheme="majorHAnsi" w:hAnsiTheme="majorHAnsi" w:cstheme="majorHAnsi"/>
          <w:sz w:val="24"/>
          <w:szCs w:val="24"/>
        </w:rPr>
        <w:t>DATASET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הקיים. </w:t>
      </w:r>
    </w:p>
    <w:p w14:paraId="27C08C1B" w14:textId="43149572" w:rsidR="00000BCC" w:rsidRPr="00AE32B3" w:rsidRDefault="00000BCC" w:rsidP="00000BCC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>- בניית ממשק תכנתי עבור סיווג צילומי חזה</w:t>
      </w:r>
      <w:r w:rsidR="00C37E01">
        <w:rPr>
          <w:rFonts w:asciiTheme="majorHAnsi" w:hAnsiTheme="majorHAnsi" w:cstheme="majorHAnsi" w:hint="cs"/>
          <w:sz w:val="24"/>
          <w:szCs w:val="24"/>
          <w:rtl/>
        </w:rPr>
        <w:t xml:space="preserve">, המסמן </w:t>
      </w:r>
      <w:del w:id="19" w:author="Author">
        <w:r w:rsidR="00520ACD" w:rsidDel="004B1834">
          <w:rPr>
            <w:rFonts w:asciiTheme="majorHAnsi" w:hAnsiTheme="majorHAnsi" w:cstheme="majorHAnsi"/>
            <w:sz w:val="24"/>
            <w:szCs w:val="24"/>
          </w:rPr>
          <w:delText>BOUNDING BOX</w:delText>
        </w:r>
        <w:r w:rsidR="00C37E01" w:rsidDel="004B1834">
          <w:rPr>
            <w:rFonts w:asciiTheme="majorHAnsi" w:hAnsiTheme="majorHAnsi" w:cstheme="majorHAnsi" w:hint="cs"/>
            <w:sz w:val="24"/>
            <w:szCs w:val="24"/>
            <w:rtl/>
          </w:rPr>
          <w:delText xml:space="preserve"> על החלקים</w:delText>
        </w:r>
      </w:del>
      <w:ins w:id="20" w:author="Author">
        <w:r w:rsidR="004B1834">
          <w:rPr>
            <w:rFonts w:asciiTheme="majorHAnsi" w:hAnsiTheme="majorHAnsi" w:cstheme="majorHAnsi" w:hint="cs"/>
            <w:sz w:val="24"/>
            <w:szCs w:val="24"/>
            <w:rtl/>
          </w:rPr>
          <w:t>אזורים</w:t>
        </w:r>
      </w:ins>
      <w:del w:id="21" w:author="Author">
        <w:r w:rsidR="00C37E01" w:rsidDel="004B1834">
          <w:rPr>
            <w:rFonts w:asciiTheme="majorHAnsi" w:hAnsiTheme="majorHAnsi" w:cstheme="majorHAnsi" w:hint="cs"/>
            <w:sz w:val="24"/>
            <w:szCs w:val="24"/>
            <w:rtl/>
          </w:rPr>
          <w:delText xml:space="preserve"> ה</w:delText>
        </w:r>
      </w:del>
      <w:ins w:id="22" w:author="Author">
        <w:r w:rsidR="004B1834">
          <w:rPr>
            <w:rFonts w:asciiTheme="majorHAnsi" w:hAnsiTheme="majorHAnsi" w:cstheme="majorHAnsi" w:hint="cs"/>
            <w:sz w:val="24"/>
            <w:szCs w:val="24"/>
            <w:rtl/>
          </w:rPr>
          <w:t xml:space="preserve"> </w:t>
        </w:r>
      </w:ins>
      <w:r w:rsidR="00C37E01">
        <w:rPr>
          <w:rFonts w:asciiTheme="majorHAnsi" w:hAnsiTheme="majorHAnsi" w:cstheme="majorHAnsi" w:hint="cs"/>
          <w:sz w:val="24"/>
          <w:szCs w:val="24"/>
          <w:rtl/>
        </w:rPr>
        <w:t>חשודים בצילום.</w:t>
      </w:r>
    </w:p>
    <w:p w14:paraId="53965788" w14:textId="700FA519" w:rsidR="00163F03" w:rsidRPr="00AE32B3" w:rsidRDefault="0090152A" w:rsidP="00000BCC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6.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מודולים מוכנים </w:t>
      </w:r>
      <w:r w:rsidR="00E60F0F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שניתן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להיעזר בהם</w:t>
      </w:r>
    </w:p>
    <w:p w14:paraId="2385A5CE" w14:textId="5B92A76B" w:rsidR="00000BCC" w:rsidRPr="00AE32B3" w:rsidRDefault="004B1834" w:rsidP="00E60F0F">
      <w:pPr>
        <w:bidi/>
        <w:rPr>
          <w:rFonts w:asciiTheme="majorHAnsi" w:hAnsiTheme="majorHAnsi" w:cstheme="majorHAnsi"/>
          <w:sz w:val="24"/>
          <w:szCs w:val="24"/>
          <w:rtl/>
        </w:rPr>
      </w:pPr>
      <w:ins w:id="23" w:author="Author">
        <w:r>
          <w:rPr>
            <w:rFonts w:asciiTheme="majorHAnsi" w:hAnsiTheme="majorHAnsi" w:cstheme="majorHAnsi" w:hint="cs"/>
            <w:sz w:val="24"/>
            <w:szCs w:val="24"/>
            <w:rtl/>
          </w:rPr>
          <w:t xml:space="preserve">קוד </w:t>
        </w:r>
      </w:ins>
      <w:proofErr w:type="spellStart"/>
      <w:r w:rsidR="00000BCC" w:rsidRPr="00AE32B3">
        <w:rPr>
          <w:rFonts w:asciiTheme="majorHAnsi" w:hAnsiTheme="majorHAnsi" w:cstheme="majorHAnsi"/>
          <w:sz w:val="24"/>
          <w:szCs w:val="24"/>
          <w:rtl/>
        </w:rPr>
        <w:t>רפרנס</w:t>
      </w:r>
      <w:proofErr w:type="spellEnd"/>
      <w:del w:id="24" w:author="Author">
        <w:r w:rsidR="00000BCC" w:rsidRPr="00AE32B3" w:rsidDel="004B1834">
          <w:rPr>
            <w:rFonts w:asciiTheme="majorHAnsi" w:hAnsiTheme="majorHAnsi" w:cstheme="majorHAnsi"/>
            <w:sz w:val="24"/>
            <w:szCs w:val="24"/>
            <w:rtl/>
          </w:rPr>
          <w:delText>ים</w:delText>
        </w:r>
      </w:del>
      <w:r w:rsidR="00000BCC" w:rsidRPr="00AE32B3">
        <w:rPr>
          <w:rFonts w:asciiTheme="majorHAnsi" w:hAnsiTheme="majorHAnsi" w:cstheme="majorHAnsi"/>
          <w:sz w:val="24"/>
          <w:szCs w:val="24"/>
          <w:rtl/>
        </w:rPr>
        <w:t xml:space="preserve"> ל-</w:t>
      </w:r>
      <w:r w:rsidR="00000BCC" w:rsidRPr="00AE32B3">
        <w:rPr>
          <w:rFonts w:asciiTheme="majorHAnsi" w:hAnsiTheme="majorHAnsi" w:cstheme="majorHAnsi"/>
          <w:sz w:val="24"/>
          <w:szCs w:val="24"/>
        </w:rPr>
        <w:t>DCN</w:t>
      </w:r>
      <w:r w:rsidR="00000BCC" w:rsidRPr="00AE32B3">
        <w:rPr>
          <w:rFonts w:asciiTheme="majorHAnsi" w:hAnsiTheme="majorHAnsi" w:cstheme="majorHAnsi"/>
          <w:sz w:val="24"/>
          <w:szCs w:val="24"/>
          <w:rtl/>
        </w:rPr>
        <w:t xml:space="preserve"> ו-</w:t>
      </w:r>
      <w:r w:rsidR="00000BCC" w:rsidRPr="00AE32B3">
        <w:rPr>
          <w:rFonts w:asciiTheme="majorHAnsi" w:hAnsiTheme="majorHAnsi" w:cstheme="majorHAnsi"/>
          <w:sz w:val="24"/>
          <w:szCs w:val="24"/>
        </w:rPr>
        <w:t>CNN</w:t>
      </w:r>
      <w:r w:rsidR="00000BCC" w:rsidRPr="00AE32B3">
        <w:rPr>
          <w:rFonts w:asciiTheme="majorHAnsi" w:hAnsiTheme="majorHAnsi" w:cstheme="majorHAnsi"/>
          <w:sz w:val="24"/>
          <w:szCs w:val="24"/>
          <w:rtl/>
        </w:rPr>
        <w:t>, שאותם נתאים לבעיה שלנו</w:t>
      </w:r>
      <w:r w:rsidR="006A5CF3">
        <w:rPr>
          <w:rFonts w:asciiTheme="majorHAnsi" w:hAnsiTheme="majorHAnsi" w:cstheme="majorHAnsi" w:hint="cs"/>
          <w:sz w:val="24"/>
          <w:szCs w:val="24"/>
          <w:rtl/>
        </w:rPr>
        <w:t>.</w:t>
      </w:r>
      <w:r w:rsidR="006A5CF3">
        <w:rPr>
          <w:rFonts w:asciiTheme="majorHAnsi" w:hAnsiTheme="majorHAnsi" w:cstheme="majorHAnsi"/>
          <w:sz w:val="24"/>
          <w:szCs w:val="24"/>
          <w:rtl/>
        </w:rPr>
        <w:br/>
      </w:r>
      <w:r w:rsidR="006A5CF3">
        <w:rPr>
          <w:rFonts w:asciiTheme="majorHAnsi" w:hAnsiTheme="majorHAnsi" w:cstheme="majorHAnsi" w:hint="cs"/>
          <w:sz w:val="24"/>
          <w:szCs w:val="24"/>
          <w:rtl/>
        </w:rPr>
        <w:t>מודלים קיימים של סיווג ה</w:t>
      </w:r>
      <w:r w:rsidR="004256C6">
        <w:rPr>
          <w:rFonts w:asciiTheme="majorHAnsi" w:hAnsiTheme="majorHAnsi" w:cstheme="majorHAnsi" w:hint="cs"/>
          <w:sz w:val="24"/>
          <w:szCs w:val="24"/>
          <w:rtl/>
        </w:rPr>
        <w:t xml:space="preserve">תמונות </w:t>
      </w:r>
      <w:r w:rsidR="004256C6">
        <w:rPr>
          <w:rFonts w:asciiTheme="majorHAnsi" w:hAnsiTheme="majorHAnsi" w:cstheme="majorHAnsi"/>
          <w:sz w:val="24"/>
          <w:szCs w:val="24"/>
          <w:rtl/>
        </w:rPr>
        <w:t>–</w:t>
      </w:r>
      <w:r w:rsidR="004256C6">
        <w:rPr>
          <w:rFonts w:asciiTheme="majorHAnsi" w:hAnsiTheme="majorHAnsi" w:cstheme="majorHAnsi" w:hint="cs"/>
          <w:sz w:val="24"/>
          <w:szCs w:val="24"/>
          <w:rtl/>
        </w:rPr>
        <w:t xml:space="preserve"> במידה שקיימים ב-</w:t>
      </w:r>
      <w:r w:rsidR="004256C6">
        <w:rPr>
          <w:rFonts w:asciiTheme="majorHAnsi" w:hAnsiTheme="majorHAnsi" w:cstheme="majorHAnsi" w:hint="cs"/>
          <w:sz w:val="24"/>
          <w:szCs w:val="24"/>
        </w:rPr>
        <w:t>DATASET</w:t>
      </w:r>
      <w:r w:rsidR="004256C6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49A8DBF1" w14:textId="1AF77D11" w:rsidR="00163F03" w:rsidRPr="00AE32B3" w:rsidRDefault="0090152A" w:rsidP="00000BCC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7.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סביבת עבודה </w:t>
      </w:r>
      <w:r w:rsidR="00E60F0F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ו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כלי פיתוח </w:t>
      </w:r>
      <w:r w:rsidR="00F95BF8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שיהיו בשימוש</w:t>
      </w:r>
    </w:p>
    <w:p w14:paraId="050BF270" w14:textId="30468639" w:rsidR="000021A1" w:rsidDel="004B1834" w:rsidRDefault="00000BCC" w:rsidP="00662C15">
      <w:pPr>
        <w:bidi/>
        <w:rPr>
          <w:del w:id="25" w:author="Author"/>
          <w:rFonts w:asciiTheme="majorHAnsi" w:hAnsiTheme="majorHAnsi" w:cstheme="majorHAnsi"/>
          <w:sz w:val="24"/>
          <w:szCs w:val="24"/>
          <w:rtl/>
        </w:rPr>
      </w:pPr>
      <w:del w:id="26" w:author="Author">
        <w:r w:rsidRPr="00AE32B3" w:rsidDel="004B1834">
          <w:rPr>
            <w:rFonts w:asciiTheme="majorHAnsi" w:hAnsiTheme="majorHAnsi" w:cstheme="majorHAnsi"/>
            <w:sz w:val="24"/>
            <w:szCs w:val="24"/>
            <w:rtl/>
          </w:rPr>
          <w:delText>פייתון</w:delText>
        </w:r>
      </w:del>
      <w:ins w:id="27" w:author="Author">
        <w:r w:rsidR="004B1834" w:rsidRPr="00AE32B3">
          <w:rPr>
            <w:rFonts w:asciiTheme="majorHAnsi" w:hAnsiTheme="majorHAnsi" w:cstheme="majorHAnsi" w:hint="cs"/>
            <w:sz w:val="24"/>
            <w:szCs w:val="24"/>
            <w:rtl/>
          </w:rPr>
          <w:t>פיתון</w:t>
        </w:r>
      </w:ins>
      <w:r w:rsidRPr="00AE32B3">
        <w:rPr>
          <w:rFonts w:asciiTheme="majorHAnsi" w:hAnsiTheme="majorHAnsi" w:cstheme="majorHAnsi"/>
          <w:sz w:val="24"/>
          <w:szCs w:val="24"/>
          <w:rtl/>
        </w:rPr>
        <w:t xml:space="preserve"> (</w:t>
      </w:r>
      <w:del w:id="28" w:author="Author">
        <w:r w:rsidRPr="00AE32B3" w:rsidDel="004B1834">
          <w:rPr>
            <w:rFonts w:asciiTheme="majorHAnsi" w:hAnsiTheme="majorHAnsi" w:cstheme="majorHAnsi"/>
            <w:sz w:val="24"/>
            <w:szCs w:val="24"/>
          </w:rPr>
          <w:delText>pyTorch</w:delText>
        </w:r>
      </w:del>
      <w:proofErr w:type="spellStart"/>
      <w:ins w:id="29" w:author="Author">
        <w:r w:rsidR="004B1834">
          <w:rPr>
            <w:rFonts w:asciiTheme="majorHAnsi" w:hAnsiTheme="majorHAnsi" w:cstheme="majorHAnsi"/>
            <w:sz w:val="24"/>
            <w:szCs w:val="24"/>
          </w:rPr>
          <w:t>P</w:t>
        </w:r>
        <w:r w:rsidR="004B1834" w:rsidRPr="00AE32B3">
          <w:rPr>
            <w:rFonts w:asciiTheme="majorHAnsi" w:hAnsiTheme="majorHAnsi" w:cstheme="majorHAnsi"/>
            <w:sz w:val="24"/>
            <w:szCs w:val="24"/>
          </w:rPr>
          <w:t>yTorch</w:t>
        </w:r>
      </w:ins>
      <w:proofErr w:type="spellEnd"/>
      <w:r w:rsidRPr="00AE32B3">
        <w:rPr>
          <w:rFonts w:asciiTheme="majorHAnsi" w:hAnsiTheme="majorHAnsi" w:cstheme="majorHAnsi"/>
          <w:sz w:val="24"/>
          <w:szCs w:val="24"/>
          <w:rtl/>
        </w:rPr>
        <w:t>)</w:t>
      </w:r>
      <w:del w:id="30" w:author="Author">
        <w:r w:rsidRPr="00AE32B3" w:rsidDel="004B1834">
          <w:rPr>
            <w:rFonts w:asciiTheme="majorHAnsi" w:hAnsiTheme="majorHAnsi" w:cstheme="majorHAnsi"/>
            <w:sz w:val="24"/>
            <w:szCs w:val="24"/>
            <w:rtl/>
          </w:rPr>
          <w:delText>,</w:delText>
        </w:r>
      </w:del>
      <w:ins w:id="31" w:author="Author">
        <w:r w:rsidR="004B1834">
          <w:rPr>
            <w:rFonts w:asciiTheme="majorHAnsi" w:hAnsiTheme="majorHAnsi" w:cstheme="majorHAnsi" w:hint="cs"/>
            <w:sz w:val="24"/>
            <w:szCs w:val="24"/>
            <w:rtl/>
          </w:rPr>
          <w:t xml:space="preserve"> עם</w:t>
        </w:r>
      </w:ins>
      <w:r w:rsidRPr="00AE32B3">
        <w:rPr>
          <w:rFonts w:asciiTheme="majorHAnsi" w:hAnsiTheme="majorHAnsi" w:cstheme="majorHAnsi"/>
          <w:sz w:val="24"/>
          <w:szCs w:val="24"/>
          <w:rtl/>
        </w:rPr>
        <w:t xml:space="preserve"> </w:t>
      </w:r>
      <w:del w:id="32" w:author="Author">
        <w:r w:rsidRPr="00AE32B3" w:rsidDel="004B1834">
          <w:rPr>
            <w:rFonts w:asciiTheme="majorHAnsi" w:hAnsiTheme="majorHAnsi" w:cstheme="majorHAnsi"/>
            <w:sz w:val="24"/>
            <w:szCs w:val="24"/>
            <w:rtl/>
          </w:rPr>
          <w:delText xml:space="preserve">כלי </w:delText>
        </w:r>
      </w:del>
      <w:r w:rsidRPr="00AE32B3">
        <w:rPr>
          <w:rFonts w:asciiTheme="majorHAnsi" w:hAnsiTheme="majorHAnsi" w:cstheme="majorHAnsi"/>
          <w:sz w:val="24"/>
          <w:szCs w:val="24"/>
          <w:rtl/>
        </w:rPr>
        <w:t>מחש</w:t>
      </w:r>
      <w:del w:id="33" w:author="Author">
        <w:r w:rsidRPr="00AE32B3" w:rsidDel="004B1834">
          <w:rPr>
            <w:rFonts w:asciiTheme="majorHAnsi" w:hAnsiTheme="majorHAnsi" w:cstheme="majorHAnsi"/>
            <w:sz w:val="24"/>
            <w:szCs w:val="24"/>
            <w:rtl/>
          </w:rPr>
          <w:delText>ו</w:delText>
        </w:r>
      </w:del>
      <w:r w:rsidRPr="00AE32B3">
        <w:rPr>
          <w:rFonts w:asciiTheme="majorHAnsi" w:hAnsiTheme="majorHAnsi" w:cstheme="majorHAnsi"/>
          <w:sz w:val="24"/>
          <w:szCs w:val="24"/>
          <w:rtl/>
        </w:rPr>
        <w:t>ב</w:t>
      </w:r>
      <w:ins w:id="34" w:author="Author">
        <w:r w:rsidR="004B1834">
          <w:rPr>
            <w:rFonts w:asciiTheme="majorHAnsi" w:hAnsiTheme="majorHAnsi" w:cstheme="majorHAnsi" w:hint="cs"/>
            <w:sz w:val="24"/>
            <w:szCs w:val="24"/>
            <w:rtl/>
          </w:rPr>
          <w:t>ים</w:t>
        </w:r>
      </w:ins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בעלי </w:t>
      </w:r>
      <w:r w:rsidRPr="00AE32B3">
        <w:rPr>
          <w:rFonts w:asciiTheme="majorHAnsi" w:hAnsiTheme="majorHAnsi" w:cstheme="majorHAnsi"/>
          <w:sz w:val="24"/>
          <w:szCs w:val="24"/>
        </w:rPr>
        <w:t>GPU</w:t>
      </w:r>
      <w:r w:rsidR="00D26095">
        <w:rPr>
          <w:rFonts w:asciiTheme="majorHAnsi" w:hAnsiTheme="majorHAnsi" w:cstheme="majorHAnsi" w:hint="cs"/>
          <w:sz w:val="24"/>
          <w:szCs w:val="24"/>
          <w:rtl/>
        </w:rPr>
        <w:t>.</w:t>
      </w:r>
      <w:r w:rsidR="00D26095">
        <w:rPr>
          <w:rFonts w:asciiTheme="majorHAnsi" w:hAnsiTheme="majorHAnsi" w:cstheme="majorHAnsi"/>
          <w:sz w:val="24"/>
          <w:szCs w:val="24"/>
          <w:rtl/>
        </w:rPr>
        <w:br/>
      </w:r>
      <w:del w:id="35" w:author="Author">
        <w:r w:rsidR="00520ACD" w:rsidDel="004B1834">
          <w:rPr>
            <w:rFonts w:asciiTheme="majorHAnsi" w:hAnsiTheme="majorHAnsi" w:cstheme="majorHAnsi"/>
            <w:sz w:val="24"/>
            <w:szCs w:val="24"/>
          </w:rPr>
          <w:delText>DATASET</w:delText>
        </w:r>
        <w:r w:rsidR="00D26095" w:rsidDel="004B1834">
          <w:rPr>
            <w:rFonts w:asciiTheme="majorHAnsi" w:hAnsiTheme="majorHAnsi" w:cstheme="majorHAnsi" w:hint="cs"/>
            <w:sz w:val="24"/>
            <w:szCs w:val="24"/>
            <w:rtl/>
          </w:rPr>
          <w:delText xml:space="preserve"> </w:delText>
        </w:r>
      </w:del>
      <w:ins w:id="36" w:author="Author">
        <w:r w:rsidR="004B1834">
          <w:rPr>
            <w:rFonts w:asciiTheme="majorHAnsi" w:hAnsiTheme="majorHAnsi" w:cstheme="majorHAnsi" w:hint="cs"/>
            <w:sz w:val="24"/>
            <w:szCs w:val="24"/>
          </w:rPr>
          <w:t>D</w:t>
        </w:r>
        <w:r w:rsidR="004B1834">
          <w:rPr>
            <w:rFonts w:asciiTheme="majorHAnsi" w:hAnsiTheme="majorHAnsi" w:cstheme="majorHAnsi"/>
            <w:sz w:val="24"/>
            <w:szCs w:val="24"/>
          </w:rPr>
          <w:t>ataset</w:t>
        </w:r>
        <w:r w:rsidR="004B1834">
          <w:rPr>
            <w:rFonts w:asciiTheme="majorHAnsi" w:hAnsiTheme="majorHAnsi" w:cstheme="majorHAnsi" w:hint="cs"/>
            <w:sz w:val="24"/>
            <w:szCs w:val="24"/>
            <w:rtl/>
          </w:rPr>
          <w:t xml:space="preserve"> </w:t>
        </w:r>
      </w:ins>
      <w:r w:rsidR="00D26095">
        <w:rPr>
          <w:rFonts w:asciiTheme="majorHAnsi" w:hAnsiTheme="majorHAnsi" w:cstheme="majorHAnsi" w:hint="cs"/>
          <w:sz w:val="24"/>
          <w:szCs w:val="24"/>
          <w:rtl/>
        </w:rPr>
        <w:t xml:space="preserve">של צילומי חזה מתויגים החופשיים לשימוש וגם מחברת </w:t>
      </w:r>
      <w:r w:rsidR="00D26095">
        <w:rPr>
          <w:rFonts w:asciiTheme="majorHAnsi" w:hAnsiTheme="majorHAnsi" w:cstheme="majorHAnsi"/>
          <w:sz w:val="24"/>
          <w:szCs w:val="24"/>
        </w:rPr>
        <w:t>Zebra-Medical</w:t>
      </w:r>
      <w:r w:rsidR="005E3A23"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  <w:del w:id="37" w:author="Author">
        <w:r w:rsidR="005E3A23" w:rsidDel="004B1834">
          <w:rPr>
            <w:rFonts w:asciiTheme="majorHAnsi" w:hAnsiTheme="majorHAnsi" w:cstheme="majorHAnsi" w:hint="cs"/>
            <w:sz w:val="24"/>
            <w:szCs w:val="24"/>
            <w:rtl/>
          </w:rPr>
          <w:delText>בינהם</w:delText>
        </w:r>
      </w:del>
      <w:ins w:id="38" w:author="Author">
        <w:r w:rsidR="004B1834">
          <w:rPr>
            <w:rFonts w:asciiTheme="majorHAnsi" w:hAnsiTheme="majorHAnsi" w:cstheme="majorHAnsi" w:hint="cs"/>
            <w:sz w:val="24"/>
            <w:szCs w:val="24"/>
            <w:rtl/>
          </w:rPr>
          <w:t>ביניה</w:t>
        </w:r>
        <w:r w:rsidR="004B1834">
          <w:rPr>
            <w:rFonts w:asciiTheme="majorHAnsi" w:hAnsiTheme="majorHAnsi" w:cstheme="majorHAnsi" w:hint="eastAsia"/>
            <w:sz w:val="24"/>
            <w:szCs w:val="24"/>
            <w:rtl/>
          </w:rPr>
          <w:t>ם</w:t>
        </w:r>
        <w:r w:rsidR="004B1834">
          <w:rPr>
            <w:rFonts w:asciiTheme="majorHAnsi" w:hAnsiTheme="majorHAnsi" w:cstheme="majorHAnsi" w:hint="cs"/>
            <w:sz w:val="24"/>
            <w:szCs w:val="24"/>
            <w:rtl/>
          </w:rPr>
          <w:t xml:space="preserve"> </w:t>
        </w:r>
        <w:r w:rsidR="004B1834">
          <w:rPr>
            <w:rFonts w:asciiTheme="majorHAnsi" w:hAnsiTheme="majorHAnsi" w:cstheme="majorHAnsi"/>
            <w:sz w:val="24"/>
            <w:szCs w:val="24"/>
          </w:rPr>
          <w:t>Kaggle</w:t>
        </w:r>
        <w:r w:rsidR="004B1834">
          <w:rPr>
            <w:rFonts w:asciiTheme="majorHAnsi" w:hAnsiTheme="majorHAnsi" w:cstheme="majorHAnsi" w:hint="cs"/>
            <w:sz w:val="24"/>
            <w:szCs w:val="24"/>
            <w:rtl/>
          </w:rPr>
          <w:t xml:space="preserve">, </w:t>
        </w:r>
        <w:r w:rsidR="004B1834">
          <w:rPr>
            <w:rFonts w:asciiTheme="majorHAnsi" w:hAnsiTheme="majorHAnsi" w:cstheme="majorHAnsi"/>
            <w:sz w:val="24"/>
            <w:szCs w:val="24"/>
          </w:rPr>
          <w:t>RSNA Challenge</w:t>
        </w:r>
        <w:r w:rsidR="004B1834">
          <w:rPr>
            <w:rFonts w:asciiTheme="majorHAnsi" w:hAnsiTheme="majorHAnsi" w:cstheme="majorHAnsi" w:hint="cs"/>
            <w:sz w:val="24"/>
            <w:szCs w:val="24"/>
            <w:rtl/>
          </w:rPr>
          <w:t xml:space="preserve">, </w:t>
        </w:r>
      </w:ins>
    </w:p>
    <w:p w14:paraId="5EDD8505" w14:textId="61D642DD" w:rsidR="006B31DE" w:rsidRPr="00AE32B3" w:rsidRDefault="006B31DE" w:rsidP="008B4984">
      <w:pPr>
        <w:bidi/>
        <w:rPr>
          <w:rFonts w:asciiTheme="majorHAnsi" w:hAnsiTheme="majorHAnsi" w:cstheme="majorHAnsi"/>
          <w:sz w:val="24"/>
          <w:szCs w:val="24"/>
          <w:rtl/>
        </w:rPr>
      </w:pPr>
      <w:del w:id="39" w:author="Author">
        <w:r w:rsidDel="004B1834">
          <w:rPr>
            <w:rFonts w:asciiTheme="majorHAnsi" w:hAnsiTheme="majorHAnsi" w:cstheme="majorHAnsi"/>
            <w:sz w:val="24"/>
            <w:szCs w:val="24"/>
          </w:rPr>
          <w:delText>RSNA Challenge,KAGGLE</w:delText>
        </w:r>
        <w:r w:rsidDel="004B1834">
          <w:rPr>
            <w:rFonts w:asciiTheme="majorHAnsi" w:hAnsiTheme="majorHAnsi" w:cstheme="majorHAnsi" w:hint="cs"/>
            <w:sz w:val="24"/>
            <w:szCs w:val="24"/>
            <w:rtl/>
          </w:rPr>
          <w:delText xml:space="preserve">, </w:delText>
        </w:r>
      </w:del>
      <w:r>
        <w:rPr>
          <w:rFonts w:asciiTheme="majorHAnsi" w:hAnsiTheme="majorHAnsi" w:cstheme="majorHAnsi" w:hint="cs"/>
          <w:sz w:val="24"/>
          <w:szCs w:val="24"/>
          <w:rtl/>
        </w:rPr>
        <w:t xml:space="preserve">ועוד נוספים </w:t>
      </w:r>
      <w:r w:rsidR="0047758F">
        <w:rPr>
          <w:rFonts w:asciiTheme="majorHAnsi" w:hAnsiTheme="majorHAnsi" w:cstheme="majorHAnsi" w:hint="cs"/>
          <w:sz w:val="24"/>
          <w:szCs w:val="24"/>
          <w:rtl/>
        </w:rPr>
        <w:t>במידת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הצורך.</w:t>
      </w:r>
    </w:p>
    <w:p w14:paraId="7CF9A83C" w14:textId="3C2F0D8D" w:rsidR="0090152A" w:rsidRDefault="0090152A" w:rsidP="0090152A">
      <w:pPr>
        <w:bidi/>
        <w:rPr>
          <w:rFonts w:asciiTheme="majorHAnsi" w:hAnsiTheme="majorHAnsi" w:cstheme="majorHAnsi"/>
          <w:sz w:val="24"/>
          <w:szCs w:val="24"/>
        </w:rPr>
      </w:pPr>
    </w:p>
    <w:p w14:paraId="7427B3FC" w14:textId="3230BB9D" w:rsidR="00DB0707" w:rsidRDefault="00DB0707" w:rsidP="00DB0707">
      <w:pPr>
        <w:bidi/>
        <w:rPr>
          <w:rFonts w:asciiTheme="majorHAnsi" w:hAnsiTheme="majorHAnsi" w:cstheme="majorHAnsi"/>
          <w:sz w:val="24"/>
          <w:szCs w:val="24"/>
        </w:rPr>
      </w:pPr>
    </w:p>
    <w:p w14:paraId="129A53A0" w14:textId="4586CF95" w:rsidR="00DB0707" w:rsidRDefault="00DB0707" w:rsidP="00DB0707">
      <w:pPr>
        <w:bidi/>
        <w:rPr>
          <w:rFonts w:asciiTheme="majorHAnsi" w:hAnsiTheme="majorHAnsi" w:cstheme="majorHAnsi"/>
          <w:sz w:val="24"/>
          <w:szCs w:val="24"/>
        </w:rPr>
      </w:pPr>
    </w:p>
    <w:p w14:paraId="5FD65248" w14:textId="77777777" w:rsidR="00DB0707" w:rsidRPr="00AE32B3" w:rsidRDefault="00DB0707" w:rsidP="00DB0707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4A3F8427" w14:textId="77777777" w:rsidR="00C16E1D" w:rsidRPr="00AE32B3" w:rsidRDefault="0090152A" w:rsidP="00C16E1D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8.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שיטת הבדיקה שתידרש בסיום הפרויקט</w:t>
      </w:r>
    </w:p>
    <w:p w14:paraId="2CC9EFF7" w14:textId="691C3C71" w:rsidR="00DB0707" w:rsidRDefault="00662C15" w:rsidP="00DB0707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ins w:id="40" w:author="Author">
        <w:r>
          <w:rPr>
            <w:rFonts w:asciiTheme="majorHAnsi" w:hAnsiTheme="majorHAnsi" w:cstheme="majorHAnsi" w:hint="cs"/>
            <w:sz w:val="24"/>
            <w:szCs w:val="24"/>
            <w:rtl/>
          </w:rPr>
          <w:t>מדידת התוצאות של רשת</w:t>
        </w:r>
      </w:ins>
      <w:del w:id="41" w:author="Author">
        <w:r w:rsidR="00FD3A02" w:rsidRPr="00AE32B3" w:rsidDel="00662C15">
          <w:rPr>
            <w:rFonts w:asciiTheme="majorHAnsi" w:hAnsiTheme="majorHAnsi" w:cstheme="majorHAnsi"/>
            <w:sz w:val="24"/>
            <w:szCs w:val="24"/>
            <w:rtl/>
          </w:rPr>
          <w:delText>הצגת תוצאות רשת</w:delText>
        </w:r>
      </w:del>
      <w:r w:rsidR="00FD3A02" w:rsidRPr="00AE32B3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FD3A02" w:rsidRPr="00AE32B3">
        <w:rPr>
          <w:rFonts w:asciiTheme="majorHAnsi" w:hAnsiTheme="majorHAnsi" w:cstheme="majorHAnsi"/>
          <w:sz w:val="24"/>
          <w:szCs w:val="24"/>
        </w:rPr>
        <w:t>CNN</w:t>
      </w:r>
      <w:r w:rsidR="00FD3A02" w:rsidRPr="00AE32B3">
        <w:rPr>
          <w:rFonts w:asciiTheme="majorHAnsi" w:hAnsiTheme="majorHAnsi" w:cstheme="majorHAnsi"/>
          <w:sz w:val="24"/>
          <w:szCs w:val="24"/>
          <w:rtl/>
        </w:rPr>
        <w:t xml:space="preserve"> ורשת </w:t>
      </w:r>
      <w:r w:rsidR="00FD3A02" w:rsidRPr="00AE32B3">
        <w:rPr>
          <w:rFonts w:asciiTheme="majorHAnsi" w:hAnsiTheme="majorHAnsi" w:cstheme="majorHAnsi"/>
          <w:sz w:val="24"/>
          <w:szCs w:val="24"/>
        </w:rPr>
        <w:t>DCN</w:t>
      </w:r>
      <w:ins w:id="42" w:author="Author">
        <w:r>
          <w:rPr>
            <w:rFonts w:asciiTheme="majorHAnsi" w:hAnsiTheme="majorHAnsi" w:cstheme="majorHAnsi" w:hint="cs"/>
            <w:sz w:val="24"/>
            <w:szCs w:val="24"/>
            <w:rtl/>
          </w:rPr>
          <w:t xml:space="preserve"> על סט הבדיקה</w:t>
        </w:r>
      </w:ins>
      <w:r w:rsidR="00FD3A02" w:rsidRPr="00AE32B3">
        <w:rPr>
          <w:rFonts w:asciiTheme="majorHAnsi" w:hAnsiTheme="majorHAnsi" w:cstheme="majorHAnsi"/>
          <w:sz w:val="24"/>
          <w:szCs w:val="24"/>
          <w:rtl/>
        </w:rPr>
        <w:t>,</w:t>
      </w:r>
      <w:ins w:id="43" w:author="Author">
        <w:r>
          <w:rPr>
            <w:rFonts w:asciiTheme="majorHAnsi" w:hAnsiTheme="majorHAnsi" w:cstheme="majorHAnsi" w:hint="cs"/>
            <w:sz w:val="24"/>
            <w:szCs w:val="24"/>
            <w:rtl/>
          </w:rPr>
          <w:t xml:space="preserve"> </w:t>
        </w:r>
      </w:ins>
      <w:del w:id="44" w:author="Author">
        <w:r w:rsidR="00FD3A02" w:rsidRPr="00AE32B3" w:rsidDel="00662C15">
          <w:rPr>
            <w:rFonts w:asciiTheme="majorHAnsi" w:hAnsiTheme="majorHAnsi" w:cstheme="majorHAnsi"/>
            <w:sz w:val="24"/>
            <w:szCs w:val="24"/>
            <w:rtl/>
          </w:rPr>
          <w:delText xml:space="preserve"> </w:delText>
        </w:r>
      </w:del>
      <w:r w:rsidR="00FD3A02" w:rsidRPr="00AE32B3">
        <w:rPr>
          <w:rFonts w:asciiTheme="majorHAnsi" w:hAnsiTheme="majorHAnsi" w:cstheme="majorHAnsi"/>
          <w:sz w:val="24"/>
          <w:szCs w:val="24"/>
          <w:rtl/>
        </w:rPr>
        <w:t>השוואתן</w:t>
      </w:r>
      <w:ins w:id="45" w:author="Author">
        <w:r>
          <w:rPr>
            <w:rFonts w:asciiTheme="majorHAnsi" w:hAnsiTheme="majorHAnsi" w:cstheme="majorHAnsi" w:hint="cs"/>
            <w:sz w:val="24"/>
            <w:szCs w:val="24"/>
            <w:rtl/>
          </w:rPr>
          <w:t xml:space="preserve"> הן מספרית והן ויזואלית</w:t>
        </w:r>
      </w:ins>
      <w:r w:rsidR="00FD3A02" w:rsidRPr="00AE32B3">
        <w:rPr>
          <w:rFonts w:asciiTheme="majorHAnsi" w:hAnsiTheme="majorHAnsi" w:cstheme="majorHAnsi"/>
          <w:sz w:val="24"/>
          <w:szCs w:val="24"/>
          <w:rtl/>
        </w:rPr>
        <w:t>, דיון ומסקנות</w:t>
      </w:r>
      <w:r w:rsidR="00DA6363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731F0D71" w14:textId="77777777" w:rsidR="00DB0707" w:rsidRDefault="00DB0707" w:rsidP="00DB0707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</w:p>
    <w:p w14:paraId="2279B708" w14:textId="5A07AA59" w:rsidR="00163F03" w:rsidRPr="00AE32B3" w:rsidRDefault="00BD5A2A" w:rsidP="00DB0707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9. </w:t>
      </w:r>
      <w:r w:rsidR="009470F0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רשימת משימות:</w:t>
      </w:r>
    </w:p>
    <w:p w14:paraId="24B471E1" w14:textId="77777777" w:rsidR="00587D2E" w:rsidRPr="00AE32B3" w:rsidRDefault="00587D2E" w:rsidP="00587D2E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6"/>
        <w:gridCol w:w="3111"/>
        <w:gridCol w:w="4949"/>
      </w:tblGrid>
      <w:tr w:rsidR="00587D2E" w:rsidRPr="00AE32B3" w14:paraId="74160249" w14:textId="77777777" w:rsidTr="00676007">
        <w:trPr>
          <w:trHeight w:val="454"/>
        </w:trPr>
        <w:tc>
          <w:tcPr>
            <w:tcW w:w="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F3683" w14:textId="590FC81F" w:rsidR="00587D2E" w:rsidRPr="00AE32B3" w:rsidRDefault="00587D2E" w:rsidP="00587D2E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מס'</w:t>
            </w:r>
          </w:p>
        </w:tc>
        <w:tc>
          <w:tcPr>
            <w:tcW w:w="31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B378C" w14:textId="55E47B85" w:rsidR="00587D2E" w:rsidRPr="00AE32B3" w:rsidRDefault="00587D2E" w:rsidP="00587D2E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המשימה</w:t>
            </w:r>
          </w:p>
        </w:tc>
        <w:tc>
          <w:tcPr>
            <w:tcW w:w="49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EEEA4" w14:textId="708798BE" w:rsidR="00587D2E" w:rsidRPr="00AE32B3" w:rsidRDefault="00587D2E" w:rsidP="00587D2E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תיאור המשימה</w:t>
            </w:r>
          </w:p>
        </w:tc>
      </w:tr>
      <w:tr w:rsidR="00587D2E" w:rsidRPr="00AE32B3" w14:paraId="66FA75DC" w14:textId="77777777" w:rsidTr="00676007">
        <w:trPr>
          <w:trHeight w:val="454"/>
        </w:trPr>
        <w:tc>
          <w:tcPr>
            <w:tcW w:w="556" w:type="dxa"/>
            <w:tcBorders>
              <w:top w:val="single" w:sz="12" w:space="0" w:color="auto"/>
            </w:tcBorders>
            <w:vAlign w:val="center"/>
          </w:tcPr>
          <w:p w14:paraId="0B629C44" w14:textId="4BD72D2D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1</w:t>
            </w:r>
          </w:p>
        </w:tc>
        <w:tc>
          <w:tcPr>
            <w:tcW w:w="3111" w:type="dxa"/>
            <w:tcBorders>
              <w:top w:val="single" w:sz="12" w:space="0" w:color="auto"/>
            </w:tcBorders>
          </w:tcPr>
          <w:p w14:paraId="611185FD" w14:textId="456A1A45" w:rsidR="00587D2E" w:rsidRPr="00AE32B3" w:rsidRDefault="00676007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סקר ספרות</w:t>
            </w:r>
          </w:p>
        </w:tc>
        <w:tc>
          <w:tcPr>
            <w:tcW w:w="4949" w:type="dxa"/>
            <w:tcBorders>
              <w:top w:val="single" w:sz="12" w:space="0" w:color="auto"/>
            </w:tcBorders>
          </w:tcPr>
          <w:p w14:paraId="1010ABF4" w14:textId="77777777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ללמוד את הקורס של אונ' סטנפורד בלמידה עמוקה.</w:t>
            </w:r>
          </w:p>
          <w:p w14:paraId="784E17F8" w14:textId="4AB8E61D" w:rsidR="00FD3A02" w:rsidRPr="00AE32B3" w:rsidRDefault="00FD3A02" w:rsidP="00FD3A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לעבור על המאמר</w:t>
            </w:r>
            <w:ins w:id="46" w:author="Author">
              <w:r w:rsidR="00662C15">
                <w:rPr>
                  <w:rFonts w:asciiTheme="majorHAnsi" w:hAnsiTheme="majorHAnsi" w:cstheme="majorHAnsi" w:hint="cs"/>
                  <w:sz w:val="24"/>
                  <w:szCs w:val="24"/>
                  <w:rtl/>
                </w:rPr>
                <w:t>ים</w:t>
              </w:r>
            </w:ins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ולהבין אות</w:t>
            </w:r>
            <w:ins w:id="47" w:author="Author">
              <w:r w:rsidR="00662C15">
                <w:rPr>
                  <w:rFonts w:asciiTheme="majorHAnsi" w:hAnsiTheme="majorHAnsi" w:cstheme="majorHAnsi" w:hint="cs"/>
                  <w:sz w:val="24"/>
                  <w:szCs w:val="24"/>
                  <w:rtl/>
                </w:rPr>
                <w:t>ם</w:t>
              </w:r>
            </w:ins>
            <w:del w:id="48" w:author="Author">
              <w:r w:rsidRPr="00AE32B3" w:rsidDel="00662C15">
                <w:rPr>
                  <w:rFonts w:asciiTheme="majorHAnsi" w:hAnsiTheme="majorHAnsi" w:cstheme="majorHAnsi"/>
                  <w:sz w:val="24"/>
                  <w:szCs w:val="24"/>
                  <w:rtl/>
                </w:rPr>
                <w:delText>ו</w:delText>
              </w:r>
            </w:del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לעומק.</w:t>
            </w:r>
          </w:p>
        </w:tc>
      </w:tr>
      <w:tr w:rsidR="00587D2E" w:rsidRPr="00AE32B3" w14:paraId="1BDBB7F0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31886100" w14:textId="18ECFE3A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2</w:t>
            </w:r>
          </w:p>
        </w:tc>
        <w:tc>
          <w:tcPr>
            <w:tcW w:w="3111" w:type="dxa"/>
          </w:tcPr>
          <w:p w14:paraId="57FDFBF0" w14:textId="56900F56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הכרת כלים</w:t>
            </w:r>
          </w:p>
        </w:tc>
        <w:tc>
          <w:tcPr>
            <w:tcW w:w="4949" w:type="dxa"/>
          </w:tcPr>
          <w:p w14:paraId="45B71635" w14:textId="1FC9BD6A" w:rsidR="00676007" w:rsidRPr="00AE32B3" w:rsidRDefault="00FD3A0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הכרת סביבת הפיתוח והמעבדה, לעשות את הניסוי בלמידה עמוקה</w:t>
            </w:r>
          </w:p>
        </w:tc>
      </w:tr>
      <w:tr w:rsidR="00587D2E" w:rsidRPr="00AE32B3" w14:paraId="4DCB7BCB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572C2D01" w14:textId="56E1B99B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3</w:t>
            </w:r>
          </w:p>
        </w:tc>
        <w:tc>
          <w:tcPr>
            <w:tcW w:w="3111" w:type="dxa"/>
          </w:tcPr>
          <w:p w14:paraId="54C76FC1" w14:textId="2EDB3F63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יצירת רשת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CNN</w:t>
            </w:r>
          </w:p>
        </w:tc>
        <w:tc>
          <w:tcPr>
            <w:tcW w:w="4949" w:type="dxa"/>
          </w:tcPr>
          <w:p w14:paraId="02172AA4" w14:textId="6629E2C4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התאמת קוד ה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CNN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למידע שברשותנו</w:t>
            </w:r>
          </w:p>
        </w:tc>
      </w:tr>
      <w:tr w:rsidR="00587D2E" w:rsidRPr="00AE32B3" w14:paraId="299FE967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1258E6A7" w14:textId="2C9A548A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4</w:t>
            </w:r>
          </w:p>
        </w:tc>
        <w:tc>
          <w:tcPr>
            <w:tcW w:w="3111" w:type="dxa"/>
          </w:tcPr>
          <w:p w14:paraId="77955F38" w14:textId="3DC98F95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אימון רשת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CNN</w:t>
            </w:r>
          </w:p>
        </w:tc>
        <w:tc>
          <w:tcPr>
            <w:tcW w:w="4949" w:type="dxa"/>
          </w:tcPr>
          <w:p w14:paraId="3872DD48" w14:textId="27C0C5FB" w:rsidR="00587D2E" w:rsidRPr="00AE32B3" w:rsidRDefault="0074299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אימון על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DATASET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ובניית מסווג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CNN</w:t>
            </w:r>
          </w:p>
        </w:tc>
      </w:tr>
      <w:tr w:rsidR="00587D2E" w:rsidRPr="00AE32B3" w14:paraId="3D79E20A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76C9CA83" w14:textId="37A9F4D2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5</w:t>
            </w:r>
          </w:p>
        </w:tc>
        <w:tc>
          <w:tcPr>
            <w:tcW w:w="3111" w:type="dxa"/>
          </w:tcPr>
          <w:p w14:paraId="366B0956" w14:textId="5CF8E9D6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יצירת רשת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DCN</w:t>
            </w:r>
          </w:p>
        </w:tc>
        <w:tc>
          <w:tcPr>
            <w:tcW w:w="4949" w:type="dxa"/>
          </w:tcPr>
          <w:p w14:paraId="43520AEC" w14:textId="2CD0449C" w:rsidR="00587D2E" w:rsidRPr="00AE32B3" w:rsidRDefault="0074299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היעזרות במאמר, התאמת קוד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DCN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למידע שברשותנו</w:t>
            </w:r>
          </w:p>
        </w:tc>
      </w:tr>
      <w:tr w:rsidR="00676007" w:rsidRPr="00AE32B3" w14:paraId="0838257C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07E17F77" w14:textId="0E21E918" w:rsidR="00676007" w:rsidRPr="00AE32B3" w:rsidRDefault="00676007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6</w:t>
            </w:r>
          </w:p>
        </w:tc>
        <w:tc>
          <w:tcPr>
            <w:tcW w:w="3111" w:type="dxa"/>
          </w:tcPr>
          <w:p w14:paraId="70E3A5EF" w14:textId="277A52FA" w:rsidR="00676007" w:rsidRPr="00AE32B3" w:rsidRDefault="00FD3A0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אימון רשת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DCN</w:t>
            </w:r>
          </w:p>
        </w:tc>
        <w:tc>
          <w:tcPr>
            <w:tcW w:w="4949" w:type="dxa"/>
          </w:tcPr>
          <w:p w14:paraId="6861BA62" w14:textId="2977FBF6" w:rsidR="00676007" w:rsidRPr="00AE32B3" w:rsidRDefault="0074299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אימון על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DATASET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ובניית מסווג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DCN</w:t>
            </w:r>
          </w:p>
        </w:tc>
      </w:tr>
      <w:tr w:rsidR="00676007" w:rsidRPr="00AE32B3" w14:paraId="2000C845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6D02BE64" w14:textId="45F7F82A" w:rsidR="00676007" w:rsidRPr="00AE32B3" w:rsidRDefault="00676007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7</w:t>
            </w:r>
          </w:p>
        </w:tc>
        <w:tc>
          <w:tcPr>
            <w:tcW w:w="3111" w:type="dxa"/>
          </w:tcPr>
          <w:p w14:paraId="1D4EF2F3" w14:textId="5863526E" w:rsidR="00676007" w:rsidRPr="00AE32B3" w:rsidRDefault="00FD3A0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ריכוז תוצאות</w:t>
            </w:r>
          </w:p>
        </w:tc>
        <w:tc>
          <w:tcPr>
            <w:tcW w:w="4949" w:type="dxa"/>
          </w:tcPr>
          <w:p w14:paraId="78CB080D" w14:textId="409676AF" w:rsidR="00676007" w:rsidRPr="00AE32B3" w:rsidRDefault="00FD3A0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ריכוז וסיכום התוצאות והמסקנות</w:t>
            </w:r>
          </w:p>
        </w:tc>
      </w:tr>
    </w:tbl>
    <w:p w14:paraId="41130E60" w14:textId="77777777" w:rsidR="00587D2E" w:rsidRPr="00AE32B3" w:rsidRDefault="00587D2E" w:rsidP="00587D2E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38AE137A" w14:textId="77777777" w:rsidR="00587D2E" w:rsidRPr="00AE32B3" w:rsidRDefault="00587D2E">
      <w:pPr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br w:type="page"/>
      </w:r>
    </w:p>
    <w:p w14:paraId="616D92C5" w14:textId="5650FDE5" w:rsidR="009470F0" w:rsidRPr="007426B0" w:rsidRDefault="00BD5A2A" w:rsidP="009470F0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 w:rsidRPr="007426B0">
        <w:rPr>
          <w:rFonts w:asciiTheme="majorHAnsi" w:hAnsiTheme="majorHAnsi" w:cstheme="majorHAnsi"/>
          <w:b/>
          <w:bCs/>
          <w:sz w:val="24"/>
          <w:szCs w:val="24"/>
          <w:rtl/>
        </w:rPr>
        <w:lastRenderedPageBreak/>
        <w:t xml:space="preserve">10. </w:t>
      </w:r>
      <w:r w:rsidR="009470F0" w:rsidRPr="007426B0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תרשים </w:t>
      </w:r>
      <w:proofErr w:type="spellStart"/>
      <w:r w:rsidR="009470F0" w:rsidRPr="007426B0">
        <w:rPr>
          <w:rFonts w:asciiTheme="majorHAnsi" w:hAnsiTheme="majorHAnsi" w:cstheme="majorHAnsi"/>
          <w:b/>
          <w:bCs/>
          <w:sz w:val="24"/>
          <w:szCs w:val="24"/>
          <w:rtl/>
        </w:rPr>
        <w:t>גאנט</w:t>
      </w:r>
      <w:proofErr w:type="spellEnd"/>
      <w:r w:rsidRPr="007426B0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(התקדמות הפרויקט)</w:t>
      </w:r>
      <w:r w:rsidR="009470F0" w:rsidRPr="007426B0">
        <w:rPr>
          <w:rFonts w:asciiTheme="majorHAnsi" w:hAnsiTheme="majorHAnsi" w:cstheme="majorHAnsi"/>
          <w:b/>
          <w:bCs/>
          <w:sz w:val="24"/>
          <w:szCs w:val="24"/>
          <w:rtl/>
        </w:rPr>
        <w:t>:</w:t>
      </w:r>
    </w:p>
    <w:p w14:paraId="6AC73676" w14:textId="77777777" w:rsidR="009470F0" w:rsidRPr="00AE32B3" w:rsidRDefault="009470F0" w:rsidP="009470F0">
      <w:pPr>
        <w:bidi/>
        <w:rPr>
          <w:rFonts w:asciiTheme="majorHAnsi" w:hAnsiTheme="majorHAnsi" w:cstheme="majorHAnsi"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8"/>
        <w:gridCol w:w="858"/>
        <w:gridCol w:w="860"/>
        <w:gridCol w:w="860"/>
        <w:gridCol w:w="861"/>
        <w:gridCol w:w="861"/>
        <w:gridCol w:w="861"/>
        <w:gridCol w:w="861"/>
        <w:gridCol w:w="861"/>
        <w:gridCol w:w="875"/>
      </w:tblGrid>
      <w:tr w:rsidR="008D2A67" w:rsidRPr="00AE32B3" w14:paraId="046CB9CB" w14:textId="77777777" w:rsidTr="00AA3FCD">
        <w:trPr>
          <w:trHeight w:val="454"/>
        </w:trPr>
        <w:tc>
          <w:tcPr>
            <w:tcW w:w="774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8A93B3" w14:textId="712012FC" w:rsidR="008D2A67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מספר חודשים מתחילת הסמסטר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50DE4B" w14:textId="0D6E33E5" w:rsidR="008D2A67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משימה</w:t>
            </w:r>
          </w:p>
        </w:tc>
      </w:tr>
      <w:tr w:rsidR="00587D2E" w:rsidRPr="00AE32B3" w14:paraId="374146F1" w14:textId="77777777" w:rsidTr="00AA3FCD">
        <w:trPr>
          <w:trHeight w:val="454"/>
        </w:trPr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204C5A" w14:textId="5E5B894F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9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1E0DF6" w14:textId="0BC6A2AD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8</w:t>
            </w:r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0A541C" w14:textId="4801E54D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7</w:t>
            </w:r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49836D" w14:textId="48498862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6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43AA7C" w14:textId="5F3D288D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5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0589A" w14:textId="5FA1DA36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4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3C1AB" w14:textId="6E161148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3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A9A007" w14:textId="2801F4B8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2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CFD65" w14:textId="23B3138E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1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41BECB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587D2E" w:rsidRPr="00AE32B3" w14:paraId="1A505D73" w14:textId="77777777" w:rsidTr="00AA3FCD">
        <w:trPr>
          <w:trHeight w:val="454"/>
        </w:trPr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5E4B6A2F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0E3576BA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tcBorders>
              <w:top w:val="single" w:sz="12" w:space="0" w:color="auto"/>
            </w:tcBorders>
            <w:vAlign w:val="center"/>
          </w:tcPr>
          <w:p w14:paraId="34187565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tcBorders>
              <w:top w:val="single" w:sz="12" w:space="0" w:color="auto"/>
            </w:tcBorders>
            <w:vAlign w:val="center"/>
          </w:tcPr>
          <w:p w14:paraId="295C6388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86328F4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6F26FC98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45B538E5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45495C3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4C023B3F" w14:textId="297212C1" w:rsidR="00587D2E" w:rsidRPr="00AE32B3" w:rsidRDefault="00AA3FCD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A7BED3" w14:textId="5655690C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1</w:t>
            </w:r>
          </w:p>
        </w:tc>
      </w:tr>
      <w:tr w:rsidR="00587D2E" w:rsidRPr="00AE32B3" w14:paraId="2331ED98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181DD27B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B207A05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7F5FAA4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729D43D6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64055EA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D2CBE83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8956C85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FFC000" w:themeFill="accent4"/>
            <w:vAlign w:val="center"/>
          </w:tcPr>
          <w:p w14:paraId="17712EB8" w14:textId="0BA423A8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shd w:val="clear" w:color="auto" w:fill="FFC000" w:themeFill="accent4"/>
            <w:vAlign w:val="center"/>
          </w:tcPr>
          <w:p w14:paraId="6C19FAD2" w14:textId="552BC7FD" w:rsidR="00587D2E" w:rsidRPr="00AE32B3" w:rsidRDefault="00AA3FCD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BB82A0C" w14:textId="25ABE81F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2</w:t>
            </w:r>
          </w:p>
        </w:tc>
      </w:tr>
      <w:tr w:rsidR="00587D2E" w:rsidRPr="00AE32B3" w14:paraId="0F369A4F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4D74B4E3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114C4C0C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70E2B32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59BF7E7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B82317C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CB1305A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0498990F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C5E0B3" w:themeFill="accent6" w:themeFillTint="66"/>
            <w:vAlign w:val="center"/>
          </w:tcPr>
          <w:p w14:paraId="6D3475F1" w14:textId="7F717F26" w:rsidR="00587D2E" w:rsidRPr="00AE32B3" w:rsidRDefault="00AA3FCD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09D7FD0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53CF95A" w14:textId="4EF4C347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3</w:t>
            </w:r>
          </w:p>
        </w:tc>
      </w:tr>
      <w:tr w:rsidR="00AA3FCD" w:rsidRPr="00AE32B3" w14:paraId="11ED15F5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3CCA8D69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19FBE46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853680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2CBDF1E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23B494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7781326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B4C6E7" w:themeFill="accent5" w:themeFillTint="66"/>
            <w:vAlign w:val="center"/>
          </w:tcPr>
          <w:p w14:paraId="14835C2C" w14:textId="21411D2D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861" w:type="dxa"/>
            <w:vAlign w:val="center"/>
          </w:tcPr>
          <w:p w14:paraId="0E73B36B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07B6C28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951606E" w14:textId="1EF468B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4</w:t>
            </w:r>
          </w:p>
        </w:tc>
      </w:tr>
      <w:tr w:rsidR="00AA3FCD" w:rsidRPr="00AE32B3" w14:paraId="40FFCD67" w14:textId="77777777" w:rsidTr="00D26095">
        <w:trPr>
          <w:trHeight w:val="454"/>
        </w:trPr>
        <w:tc>
          <w:tcPr>
            <w:tcW w:w="858" w:type="dxa"/>
            <w:vAlign w:val="center"/>
          </w:tcPr>
          <w:p w14:paraId="4F70221B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1BD9584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7C1D4A6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ABD2A3E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60A3CB5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21C7975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AEAAAA" w:themeFill="background2" w:themeFillShade="BF"/>
            <w:vAlign w:val="center"/>
          </w:tcPr>
          <w:p w14:paraId="010699B0" w14:textId="61AC535E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1-1.5</w:t>
            </w:r>
          </w:p>
        </w:tc>
        <w:tc>
          <w:tcPr>
            <w:tcW w:w="861" w:type="dxa"/>
            <w:vAlign w:val="center"/>
          </w:tcPr>
          <w:p w14:paraId="7542B2A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ACD8A7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5A45C0BC" w14:textId="2161F9DE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5</w:t>
            </w:r>
          </w:p>
        </w:tc>
      </w:tr>
      <w:tr w:rsidR="00D26095" w:rsidRPr="00AE32B3" w14:paraId="151E9C1C" w14:textId="77777777" w:rsidTr="00D26095">
        <w:trPr>
          <w:trHeight w:val="454"/>
        </w:trPr>
        <w:tc>
          <w:tcPr>
            <w:tcW w:w="858" w:type="dxa"/>
            <w:vAlign w:val="center"/>
          </w:tcPr>
          <w:p w14:paraId="3077D1D8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7FBA14BF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FFE599" w:themeFill="accent4" w:themeFillTint="66"/>
            <w:vAlign w:val="center"/>
          </w:tcPr>
          <w:p w14:paraId="20BAD5F4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FFE599" w:themeFill="accent4" w:themeFillTint="66"/>
            <w:vAlign w:val="center"/>
          </w:tcPr>
          <w:p w14:paraId="3AAEC124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FFE599" w:themeFill="accent4" w:themeFillTint="66"/>
            <w:vAlign w:val="center"/>
          </w:tcPr>
          <w:p w14:paraId="5D345133" w14:textId="3306C1CD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1-1.5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3B1C0A8A" w14:textId="31DBB02A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DCD1105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F12D231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01698CA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DF041F1" w14:textId="46BB74C4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6</w:t>
            </w:r>
          </w:p>
        </w:tc>
      </w:tr>
      <w:tr w:rsidR="00D26095" w:rsidRPr="00AE32B3" w14:paraId="09E0ACB4" w14:textId="77777777" w:rsidTr="001F4F2A">
        <w:trPr>
          <w:trHeight w:val="454"/>
        </w:trPr>
        <w:tc>
          <w:tcPr>
            <w:tcW w:w="858" w:type="dxa"/>
            <w:vAlign w:val="center"/>
          </w:tcPr>
          <w:p w14:paraId="5257A4AE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07557E22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F8BDA0"/>
            <w:vAlign w:val="center"/>
          </w:tcPr>
          <w:p w14:paraId="75D4866F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EFA9A9"/>
            <w:vAlign w:val="center"/>
          </w:tcPr>
          <w:p w14:paraId="75365758" w14:textId="2545AA98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40C1B119" w14:textId="540206C9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61B3D5BC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B1B7C57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87DF6C9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3716D6A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17F40AC" w14:textId="207B691C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7</w:t>
            </w:r>
          </w:p>
        </w:tc>
      </w:tr>
      <w:tr w:rsidR="00AA3FCD" w:rsidRPr="00AE32B3" w14:paraId="1FCFF180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0B4E1AE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E6C01E0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090D5A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6F61B079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1BC0A5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5E68E1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28E5EF4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81A735B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49C832B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204F5DD8" w14:textId="397C0BD9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8</w:t>
            </w:r>
          </w:p>
        </w:tc>
      </w:tr>
      <w:tr w:rsidR="00AA3FCD" w:rsidRPr="00AE32B3" w14:paraId="0F7E6D5A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077080A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02049FF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679DF5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C7AA65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584C20E0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B9614AE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7A45251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5F6D80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69CB306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30CDCC6" w14:textId="66DF51E8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9</w:t>
            </w:r>
          </w:p>
        </w:tc>
      </w:tr>
      <w:tr w:rsidR="00AA3FCD" w:rsidRPr="00AE32B3" w14:paraId="74D8716D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34DE929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59AAF8FB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F1EA9A0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65E1CF1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3891DC6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E47EEB3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689D2496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6F918D58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3DE856A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518E9A" w14:textId="2E844761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10</w:t>
            </w:r>
          </w:p>
        </w:tc>
      </w:tr>
    </w:tbl>
    <w:p w14:paraId="77813A56" w14:textId="6070FBD2" w:rsidR="009470F0" w:rsidRDefault="009470F0" w:rsidP="009470F0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697983E6" w14:textId="75C5FBDF" w:rsidR="007426B0" w:rsidRDefault="007426B0" w:rsidP="007426B0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35E65061" w14:textId="7789417F" w:rsidR="007426B0" w:rsidRPr="007426B0" w:rsidRDefault="007426B0" w:rsidP="007426B0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 w:rsidRPr="007426B0">
        <w:rPr>
          <w:rFonts w:asciiTheme="majorHAnsi" w:hAnsiTheme="majorHAnsi" w:cstheme="majorHAnsi" w:hint="cs"/>
          <w:b/>
          <w:bCs/>
          <w:sz w:val="24"/>
          <w:szCs w:val="24"/>
          <w:rtl/>
        </w:rPr>
        <w:t>11. קישורים רלוונטיים:</w:t>
      </w:r>
    </w:p>
    <w:p w14:paraId="5129548F" w14:textId="142F4523" w:rsidR="007426B0" w:rsidRPr="007426B0" w:rsidRDefault="007426B0" w:rsidP="007426B0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7426B0">
        <w:rPr>
          <w:rFonts w:asciiTheme="majorHAnsi" w:hAnsiTheme="majorHAnsi" w:cstheme="majorHAnsi"/>
          <w:sz w:val="24"/>
          <w:szCs w:val="24"/>
          <w:rtl/>
        </w:rPr>
        <w:t>קישור למאמר:</w:t>
      </w:r>
    </w:p>
    <w:p w14:paraId="747C1B2A" w14:textId="02FD3CA3" w:rsidR="007426B0" w:rsidRPr="007426B0" w:rsidRDefault="002F228A" w:rsidP="007426B0">
      <w:pPr>
        <w:bidi/>
        <w:rPr>
          <w:rFonts w:asciiTheme="majorHAnsi" w:hAnsiTheme="majorHAnsi" w:cstheme="majorHAnsi"/>
          <w:sz w:val="24"/>
          <w:szCs w:val="24"/>
          <w:rtl/>
        </w:rPr>
      </w:pPr>
      <w:hyperlink r:id="rId13" w:history="1">
        <w:r w:rsidR="007426B0" w:rsidRPr="007426B0">
          <w:rPr>
            <w:rStyle w:val="Hyperlink"/>
            <w:rFonts w:asciiTheme="majorHAnsi" w:hAnsiTheme="majorHAnsi" w:cstheme="majorHAnsi"/>
            <w:sz w:val="24"/>
            <w:szCs w:val="24"/>
          </w:rPr>
          <w:t>https://towardsdatascience.com/review-dcn-deformable-convolutional-networks-2nd-runner-up-in-2017-coco-detection-object-14e488efce44</w:t>
        </w:r>
      </w:hyperlink>
    </w:p>
    <w:p w14:paraId="3B2D7E6D" w14:textId="2136F275" w:rsidR="007426B0" w:rsidRPr="007426B0" w:rsidRDefault="007426B0" w:rsidP="007426B0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7426B0">
        <w:rPr>
          <w:rFonts w:asciiTheme="majorHAnsi" w:hAnsiTheme="majorHAnsi" w:cstheme="majorHAnsi"/>
          <w:sz w:val="24"/>
          <w:szCs w:val="24"/>
          <w:rtl/>
        </w:rPr>
        <w:t xml:space="preserve">מאגר צילומי חזה </w:t>
      </w:r>
      <w:r w:rsidRPr="007426B0">
        <w:rPr>
          <w:rFonts w:asciiTheme="majorHAnsi" w:hAnsiTheme="majorHAnsi" w:cstheme="majorHAnsi"/>
          <w:sz w:val="24"/>
          <w:szCs w:val="24"/>
        </w:rPr>
        <w:t>KAGGLE</w:t>
      </w:r>
      <w:r w:rsidRPr="007426B0">
        <w:rPr>
          <w:rFonts w:asciiTheme="majorHAnsi" w:hAnsiTheme="majorHAnsi" w:cstheme="majorHAnsi"/>
          <w:sz w:val="24"/>
          <w:szCs w:val="24"/>
          <w:rtl/>
        </w:rPr>
        <w:t>:</w:t>
      </w:r>
    </w:p>
    <w:p w14:paraId="54004333" w14:textId="0803A35E" w:rsidR="007426B0" w:rsidRPr="007426B0" w:rsidRDefault="002F228A" w:rsidP="007426B0">
      <w:pPr>
        <w:bidi/>
        <w:rPr>
          <w:rFonts w:asciiTheme="majorHAnsi" w:hAnsiTheme="majorHAnsi" w:cstheme="majorHAnsi"/>
          <w:sz w:val="24"/>
          <w:szCs w:val="24"/>
          <w:rtl/>
        </w:rPr>
      </w:pPr>
      <w:hyperlink r:id="rId14" w:history="1">
        <w:r w:rsidR="007426B0" w:rsidRPr="007426B0">
          <w:rPr>
            <w:rStyle w:val="Hyperlink"/>
            <w:rFonts w:asciiTheme="majorHAnsi" w:hAnsiTheme="majorHAnsi" w:cstheme="majorHAnsi"/>
            <w:sz w:val="24"/>
            <w:szCs w:val="24"/>
          </w:rPr>
          <w:t>https://www.kaggle.com/paultimothymooney/chest-xray-pneumonia</w:t>
        </w:r>
      </w:hyperlink>
    </w:p>
    <w:p w14:paraId="0E9EFAC8" w14:textId="7B2F217A" w:rsidR="007426B0" w:rsidRPr="007426B0" w:rsidRDefault="007426B0" w:rsidP="007426B0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7426B0">
        <w:rPr>
          <w:rFonts w:asciiTheme="majorHAnsi" w:hAnsiTheme="majorHAnsi" w:cstheme="majorHAnsi"/>
          <w:sz w:val="24"/>
          <w:szCs w:val="24"/>
          <w:rtl/>
        </w:rPr>
        <w:t xml:space="preserve">מאגר צילומי חזה </w:t>
      </w:r>
      <w:r w:rsidRPr="007426B0">
        <w:rPr>
          <w:rFonts w:asciiTheme="majorHAnsi" w:hAnsiTheme="majorHAnsi" w:cstheme="majorHAnsi"/>
          <w:sz w:val="24"/>
          <w:szCs w:val="24"/>
        </w:rPr>
        <w:t>RSNA</w:t>
      </w:r>
      <w:r w:rsidRPr="007426B0">
        <w:rPr>
          <w:rFonts w:asciiTheme="majorHAnsi" w:hAnsiTheme="majorHAnsi" w:cstheme="majorHAnsi"/>
          <w:sz w:val="24"/>
          <w:szCs w:val="24"/>
          <w:rtl/>
        </w:rPr>
        <w:t>:</w:t>
      </w:r>
    </w:p>
    <w:p w14:paraId="5A244539" w14:textId="6A4404A1" w:rsidR="007426B0" w:rsidRPr="007426B0" w:rsidRDefault="002F228A" w:rsidP="007426B0">
      <w:pPr>
        <w:bidi/>
        <w:rPr>
          <w:rFonts w:asciiTheme="majorHAnsi" w:hAnsiTheme="majorHAnsi" w:cstheme="majorHAnsi"/>
          <w:sz w:val="24"/>
          <w:szCs w:val="24"/>
          <w:rtl/>
        </w:rPr>
      </w:pPr>
      <w:hyperlink r:id="rId15" w:history="1">
        <w:r w:rsidR="007426B0" w:rsidRPr="007426B0">
          <w:rPr>
            <w:rStyle w:val="Hyperlink"/>
            <w:rFonts w:asciiTheme="majorHAnsi" w:hAnsiTheme="majorHAnsi" w:cstheme="majorHAnsi"/>
            <w:sz w:val="24"/>
            <w:szCs w:val="24"/>
          </w:rPr>
          <w:t>https://www.kaggle.com/c/rsna-pneumonia-detection-challenge/data</w:t>
        </w:r>
      </w:hyperlink>
    </w:p>
    <w:p w14:paraId="2C10DF4F" w14:textId="084752E9" w:rsidR="007426B0" w:rsidRPr="007426B0" w:rsidRDefault="007426B0" w:rsidP="007426B0">
      <w:pPr>
        <w:bidi/>
        <w:rPr>
          <w:rFonts w:asciiTheme="majorHAnsi" w:hAnsiTheme="majorHAnsi" w:cstheme="majorHAnsi"/>
          <w:rtl/>
        </w:rPr>
      </w:pPr>
    </w:p>
    <w:p w14:paraId="07B48C35" w14:textId="77777777" w:rsidR="007426B0" w:rsidRPr="00AE32B3" w:rsidRDefault="007426B0" w:rsidP="007426B0">
      <w:pPr>
        <w:bidi/>
        <w:rPr>
          <w:rFonts w:asciiTheme="majorHAnsi" w:hAnsiTheme="majorHAnsi" w:cstheme="majorHAnsi"/>
          <w:sz w:val="24"/>
          <w:szCs w:val="24"/>
        </w:rPr>
      </w:pPr>
    </w:p>
    <w:sectPr w:rsidR="007426B0" w:rsidRPr="00AE32B3" w:rsidSect="000021A1">
      <w:headerReference w:type="default" r:id="rId16"/>
      <w:pgSz w:w="12240" w:h="15840"/>
      <w:pgMar w:top="1985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Author" w:initials="A">
    <w:p w14:paraId="178043A4" w14:textId="3452964F" w:rsidR="004B1834" w:rsidRDefault="004B1834" w:rsidP="004B1834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התרשים הזה לא ברור מספיק וגם לא ממש נכון. עדיף שתציירו תרשים שמתחלק לשלב האימון (נכנסות תמונות ותיוגים ויוצא מודל מאומן) ושל</w:t>
      </w:r>
      <w:r w:rsidR="008B4984">
        <w:rPr>
          <w:rFonts w:hint="cs"/>
          <w:rtl/>
        </w:rPr>
        <w:t>ב</w:t>
      </w:r>
      <w:r>
        <w:rPr>
          <w:rFonts w:hint="cs"/>
          <w:rtl/>
        </w:rPr>
        <w:t xml:space="preserve"> הבדיקה (נכנסת תמונה לא מתויגת ונכנס מודל מאומן ויוצא תיוג של התמונה והסתברויות לכל אזור בתמונה). אפשר לרשום שהמודל המאומן בתרשים יהיה או </w:t>
      </w:r>
      <w:r>
        <w:rPr>
          <w:rFonts w:hint="cs"/>
        </w:rPr>
        <w:t>CNN</w:t>
      </w:r>
      <w:r>
        <w:rPr>
          <w:rFonts w:hint="cs"/>
          <w:rtl/>
        </w:rPr>
        <w:t xml:space="preserve"> או </w:t>
      </w:r>
      <w:r>
        <w:rPr>
          <w:rFonts w:hint="cs"/>
        </w:rPr>
        <w:t>DCN</w:t>
      </w:r>
      <w:r>
        <w:rPr>
          <w:rFonts w:hint="cs"/>
          <w:rtl/>
        </w:rPr>
        <w:t xml:space="preserve"> ושנשווה בין התוצאות של שניהם.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8043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8043A4" w16cid:durableId="218E58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82E2F" w14:textId="77777777" w:rsidR="002F228A" w:rsidRDefault="002F228A" w:rsidP="00D01B97">
      <w:pPr>
        <w:spacing w:after="0" w:line="240" w:lineRule="auto"/>
      </w:pPr>
      <w:r>
        <w:separator/>
      </w:r>
    </w:p>
  </w:endnote>
  <w:endnote w:type="continuationSeparator" w:id="0">
    <w:p w14:paraId="1B564D21" w14:textId="77777777" w:rsidR="002F228A" w:rsidRDefault="002F228A" w:rsidP="00D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132C1" w14:textId="77777777" w:rsidR="002F228A" w:rsidRDefault="002F228A" w:rsidP="00D01B97">
      <w:pPr>
        <w:spacing w:after="0" w:line="240" w:lineRule="auto"/>
      </w:pPr>
      <w:r>
        <w:separator/>
      </w:r>
    </w:p>
  </w:footnote>
  <w:footnote w:type="continuationSeparator" w:id="0">
    <w:p w14:paraId="760B5DB7" w14:textId="77777777" w:rsidR="002F228A" w:rsidRDefault="002F228A" w:rsidP="00D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66894" w14:textId="046264C4" w:rsidR="00D01B97" w:rsidRPr="00D01B97" w:rsidRDefault="00A36731" w:rsidP="00D01B9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733610" wp14:editId="027CFD62">
              <wp:simplePos x="0" y="0"/>
              <wp:positionH relativeFrom="column">
                <wp:posOffset>1992630</wp:posOffset>
              </wp:positionH>
              <wp:positionV relativeFrom="paragraph">
                <wp:posOffset>-57785</wp:posOffset>
              </wp:positionV>
              <wp:extent cx="1809115" cy="548005"/>
              <wp:effectExtent l="0" t="0" r="635" b="444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115" cy="548005"/>
                        <a:chOff x="0" y="0"/>
                        <a:chExt cx="1809345" cy="548005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52400"/>
                          <a:ext cx="1096645" cy="3956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Text Box 1"/>
                      <wps:cNvSpPr txBox="1"/>
                      <wps:spPr>
                        <a:xfrm>
                          <a:off x="0" y="0"/>
                          <a:ext cx="18093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6132C" w14:textId="42C73BE3" w:rsidR="00A36731" w:rsidRPr="00A36731" w:rsidRDefault="00A36731" w:rsidP="00A367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6731">
                              <w:rPr>
                                <w:sz w:val="16"/>
                                <w:szCs w:val="16"/>
                              </w:rPr>
                              <w:t>Andrew and Erna Viterbi Faculty of Electrical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733610" id="Group 5" o:spid="_x0000_s1042" style="position:absolute;margin-left:156.9pt;margin-top:-4.55pt;width:142.45pt;height:43.15pt;z-index:251661312" coordsize="18093,5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43" type="#_x0000_t75" style="position:absolute;left:762;top:1524;width:1096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4" type="#_x0000_t202" style="position:absolute;width:1809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" fillcolor="white [3201]" stroked="f" strokeweight=".5pt">
                <v:textbox inset=",0,,0">
                  <w:txbxContent>
                    <w:p w14:paraId="0CB6132C" w14:textId="42C73BE3" w:rsidR="00A36731" w:rsidRPr="00A36731" w:rsidRDefault="00A36731" w:rsidP="00A36731">
                      <w:pPr>
                        <w:rPr>
                          <w:sz w:val="16"/>
                          <w:szCs w:val="16"/>
                        </w:rPr>
                      </w:pPr>
                      <w:r w:rsidRPr="00A36731">
                        <w:rPr>
                          <w:sz w:val="16"/>
                          <w:szCs w:val="16"/>
                        </w:rPr>
                        <w:t>Andrew and Erna Viterbi Faculty of Electrical Engineering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56E5F0D7" wp14:editId="18EACB11">
          <wp:simplePos x="0" y="0"/>
          <wp:positionH relativeFrom="column">
            <wp:posOffset>4420235</wp:posOffset>
          </wp:positionH>
          <wp:positionV relativeFrom="paragraph">
            <wp:posOffset>18415</wp:posOffset>
          </wp:positionV>
          <wp:extent cx="998220" cy="39560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chnion_logo2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22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36D2BDF8" wp14:editId="06A830B9">
          <wp:simplePos x="0" y="0"/>
          <wp:positionH relativeFrom="column">
            <wp:posOffset>-1270</wp:posOffset>
          </wp:positionH>
          <wp:positionV relativeFrom="paragraph">
            <wp:posOffset>18415</wp:posOffset>
          </wp:positionV>
          <wp:extent cx="808990" cy="39560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PL Logo new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9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E6"/>
    <w:rsid w:val="00000BCC"/>
    <w:rsid w:val="000021A1"/>
    <w:rsid w:val="0000569F"/>
    <w:rsid w:val="000056BF"/>
    <w:rsid w:val="00031E36"/>
    <w:rsid w:val="00037B21"/>
    <w:rsid w:val="000737BE"/>
    <w:rsid w:val="00075D90"/>
    <w:rsid w:val="000773C6"/>
    <w:rsid w:val="00085AF5"/>
    <w:rsid w:val="0009014F"/>
    <w:rsid w:val="000A70FE"/>
    <w:rsid w:val="000B1C61"/>
    <w:rsid w:val="000B58CD"/>
    <w:rsid w:val="000B7270"/>
    <w:rsid w:val="000B78E4"/>
    <w:rsid w:val="000C6E24"/>
    <w:rsid w:val="000D762D"/>
    <w:rsid w:val="000F1943"/>
    <w:rsid w:val="000F719F"/>
    <w:rsid w:val="00117553"/>
    <w:rsid w:val="0013500D"/>
    <w:rsid w:val="00156E2A"/>
    <w:rsid w:val="00163F03"/>
    <w:rsid w:val="00183064"/>
    <w:rsid w:val="00185507"/>
    <w:rsid w:val="00185989"/>
    <w:rsid w:val="00196E73"/>
    <w:rsid w:val="001A067C"/>
    <w:rsid w:val="001C2C79"/>
    <w:rsid w:val="001C406C"/>
    <w:rsid w:val="001C5385"/>
    <w:rsid w:val="001D7933"/>
    <w:rsid w:val="001E1EDF"/>
    <w:rsid w:val="001F4F2A"/>
    <w:rsid w:val="0021083D"/>
    <w:rsid w:val="00211152"/>
    <w:rsid w:val="00214A7C"/>
    <w:rsid w:val="00236437"/>
    <w:rsid w:val="00242469"/>
    <w:rsid w:val="00243262"/>
    <w:rsid w:val="00245683"/>
    <w:rsid w:val="0025276E"/>
    <w:rsid w:val="002631C8"/>
    <w:rsid w:val="002706D1"/>
    <w:rsid w:val="00270CEB"/>
    <w:rsid w:val="00277B60"/>
    <w:rsid w:val="00297BD3"/>
    <w:rsid w:val="002B184C"/>
    <w:rsid w:val="002B45DD"/>
    <w:rsid w:val="002B6C47"/>
    <w:rsid w:val="002C0579"/>
    <w:rsid w:val="002D55C8"/>
    <w:rsid w:val="002F228A"/>
    <w:rsid w:val="00311668"/>
    <w:rsid w:val="00315DFF"/>
    <w:rsid w:val="00340C87"/>
    <w:rsid w:val="00345903"/>
    <w:rsid w:val="003656F9"/>
    <w:rsid w:val="003B0569"/>
    <w:rsid w:val="003B5831"/>
    <w:rsid w:val="003B5853"/>
    <w:rsid w:val="003D67E1"/>
    <w:rsid w:val="003E4241"/>
    <w:rsid w:val="003E4666"/>
    <w:rsid w:val="003E79F9"/>
    <w:rsid w:val="003F1802"/>
    <w:rsid w:val="00404486"/>
    <w:rsid w:val="00415EF3"/>
    <w:rsid w:val="004164D1"/>
    <w:rsid w:val="00421C8F"/>
    <w:rsid w:val="00423264"/>
    <w:rsid w:val="00424746"/>
    <w:rsid w:val="004256C6"/>
    <w:rsid w:val="004334EF"/>
    <w:rsid w:val="00454354"/>
    <w:rsid w:val="00466F61"/>
    <w:rsid w:val="00473C89"/>
    <w:rsid w:val="00475521"/>
    <w:rsid w:val="0047758F"/>
    <w:rsid w:val="00481F35"/>
    <w:rsid w:val="00491651"/>
    <w:rsid w:val="00496418"/>
    <w:rsid w:val="004B1834"/>
    <w:rsid w:val="004D79B4"/>
    <w:rsid w:val="004E434A"/>
    <w:rsid w:val="004E4A55"/>
    <w:rsid w:val="004F5D1A"/>
    <w:rsid w:val="00512C6D"/>
    <w:rsid w:val="00520ACD"/>
    <w:rsid w:val="00522730"/>
    <w:rsid w:val="005315FB"/>
    <w:rsid w:val="00532485"/>
    <w:rsid w:val="00550DF0"/>
    <w:rsid w:val="00587D2E"/>
    <w:rsid w:val="00592D1E"/>
    <w:rsid w:val="005B08B7"/>
    <w:rsid w:val="005E3A23"/>
    <w:rsid w:val="005E48CE"/>
    <w:rsid w:val="005E78D4"/>
    <w:rsid w:val="00604388"/>
    <w:rsid w:val="00610D5B"/>
    <w:rsid w:val="00611E46"/>
    <w:rsid w:val="00614DD9"/>
    <w:rsid w:val="00625211"/>
    <w:rsid w:val="00644721"/>
    <w:rsid w:val="00645ABB"/>
    <w:rsid w:val="00647CDF"/>
    <w:rsid w:val="00662C15"/>
    <w:rsid w:val="006642F4"/>
    <w:rsid w:val="00676007"/>
    <w:rsid w:val="00680048"/>
    <w:rsid w:val="006910A8"/>
    <w:rsid w:val="00696616"/>
    <w:rsid w:val="006A5CF3"/>
    <w:rsid w:val="006B31DE"/>
    <w:rsid w:val="006B48D0"/>
    <w:rsid w:val="006B49F4"/>
    <w:rsid w:val="006D3B4C"/>
    <w:rsid w:val="006E796F"/>
    <w:rsid w:val="00705B10"/>
    <w:rsid w:val="007133B3"/>
    <w:rsid w:val="00731F5D"/>
    <w:rsid w:val="00735461"/>
    <w:rsid w:val="00737E69"/>
    <w:rsid w:val="007426B0"/>
    <w:rsid w:val="00742992"/>
    <w:rsid w:val="007451C7"/>
    <w:rsid w:val="007506B8"/>
    <w:rsid w:val="0076420B"/>
    <w:rsid w:val="00767A61"/>
    <w:rsid w:val="00767A6A"/>
    <w:rsid w:val="00772DB9"/>
    <w:rsid w:val="00774352"/>
    <w:rsid w:val="007813B8"/>
    <w:rsid w:val="007823D9"/>
    <w:rsid w:val="0078303F"/>
    <w:rsid w:val="0079148D"/>
    <w:rsid w:val="007A0EE7"/>
    <w:rsid w:val="007A6643"/>
    <w:rsid w:val="007A7D20"/>
    <w:rsid w:val="007B74B4"/>
    <w:rsid w:val="007D35C3"/>
    <w:rsid w:val="007D4FA3"/>
    <w:rsid w:val="007E0374"/>
    <w:rsid w:val="007E22EE"/>
    <w:rsid w:val="008031DD"/>
    <w:rsid w:val="00806E8E"/>
    <w:rsid w:val="00820BFE"/>
    <w:rsid w:val="00836594"/>
    <w:rsid w:val="00866499"/>
    <w:rsid w:val="00880966"/>
    <w:rsid w:val="0089265A"/>
    <w:rsid w:val="008B4984"/>
    <w:rsid w:val="008B7B4F"/>
    <w:rsid w:val="008D2A67"/>
    <w:rsid w:val="008E00E1"/>
    <w:rsid w:val="008E47AC"/>
    <w:rsid w:val="008E7CC4"/>
    <w:rsid w:val="008F2483"/>
    <w:rsid w:val="0090152A"/>
    <w:rsid w:val="00902246"/>
    <w:rsid w:val="0090505A"/>
    <w:rsid w:val="00917854"/>
    <w:rsid w:val="00927427"/>
    <w:rsid w:val="009340BE"/>
    <w:rsid w:val="009470F0"/>
    <w:rsid w:val="009653FD"/>
    <w:rsid w:val="009708ED"/>
    <w:rsid w:val="009B222B"/>
    <w:rsid w:val="009B6491"/>
    <w:rsid w:val="009D5D88"/>
    <w:rsid w:val="009F78CE"/>
    <w:rsid w:val="00A0154C"/>
    <w:rsid w:val="00A05011"/>
    <w:rsid w:val="00A1628A"/>
    <w:rsid w:val="00A225D0"/>
    <w:rsid w:val="00A276DE"/>
    <w:rsid w:val="00A34791"/>
    <w:rsid w:val="00A36731"/>
    <w:rsid w:val="00A5439A"/>
    <w:rsid w:val="00A72CB5"/>
    <w:rsid w:val="00A86FA4"/>
    <w:rsid w:val="00A91A99"/>
    <w:rsid w:val="00A96637"/>
    <w:rsid w:val="00AA16CB"/>
    <w:rsid w:val="00AA3FCD"/>
    <w:rsid w:val="00AB505F"/>
    <w:rsid w:val="00AC3F02"/>
    <w:rsid w:val="00AC6FC4"/>
    <w:rsid w:val="00AD4307"/>
    <w:rsid w:val="00AE32B3"/>
    <w:rsid w:val="00B21C2A"/>
    <w:rsid w:val="00B22AA3"/>
    <w:rsid w:val="00B23BA5"/>
    <w:rsid w:val="00B40E2B"/>
    <w:rsid w:val="00B4205E"/>
    <w:rsid w:val="00B438F1"/>
    <w:rsid w:val="00B51368"/>
    <w:rsid w:val="00B51672"/>
    <w:rsid w:val="00B520A0"/>
    <w:rsid w:val="00B548C0"/>
    <w:rsid w:val="00B61AD9"/>
    <w:rsid w:val="00BA71C0"/>
    <w:rsid w:val="00BB56B8"/>
    <w:rsid w:val="00BD5804"/>
    <w:rsid w:val="00BD5A2A"/>
    <w:rsid w:val="00BE38BA"/>
    <w:rsid w:val="00BE5999"/>
    <w:rsid w:val="00C01432"/>
    <w:rsid w:val="00C0226D"/>
    <w:rsid w:val="00C14430"/>
    <w:rsid w:val="00C16E1D"/>
    <w:rsid w:val="00C17EF2"/>
    <w:rsid w:val="00C31FB6"/>
    <w:rsid w:val="00C35A3C"/>
    <w:rsid w:val="00C37E01"/>
    <w:rsid w:val="00C409DD"/>
    <w:rsid w:val="00C41FB8"/>
    <w:rsid w:val="00C42BB4"/>
    <w:rsid w:val="00C71720"/>
    <w:rsid w:val="00C853E3"/>
    <w:rsid w:val="00C867E6"/>
    <w:rsid w:val="00C8744E"/>
    <w:rsid w:val="00C92581"/>
    <w:rsid w:val="00C96A8D"/>
    <w:rsid w:val="00CA192E"/>
    <w:rsid w:val="00CB68F4"/>
    <w:rsid w:val="00CB6F2F"/>
    <w:rsid w:val="00CE2A3B"/>
    <w:rsid w:val="00CF4AF9"/>
    <w:rsid w:val="00CF5844"/>
    <w:rsid w:val="00CF79DA"/>
    <w:rsid w:val="00D01B97"/>
    <w:rsid w:val="00D22BD7"/>
    <w:rsid w:val="00D23E34"/>
    <w:rsid w:val="00D26095"/>
    <w:rsid w:val="00D35174"/>
    <w:rsid w:val="00D501BD"/>
    <w:rsid w:val="00D501D7"/>
    <w:rsid w:val="00D700B7"/>
    <w:rsid w:val="00D97C8D"/>
    <w:rsid w:val="00DA266B"/>
    <w:rsid w:val="00DA6363"/>
    <w:rsid w:val="00DB0707"/>
    <w:rsid w:val="00DB36D4"/>
    <w:rsid w:val="00DC2A90"/>
    <w:rsid w:val="00DD2F07"/>
    <w:rsid w:val="00DD5339"/>
    <w:rsid w:val="00DF4520"/>
    <w:rsid w:val="00DF54F4"/>
    <w:rsid w:val="00E21B72"/>
    <w:rsid w:val="00E26877"/>
    <w:rsid w:val="00E43990"/>
    <w:rsid w:val="00E60F0F"/>
    <w:rsid w:val="00E95331"/>
    <w:rsid w:val="00ED7930"/>
    <w:rsid w:val="00EE47F3"/>
    <w:rsid w:val="00EE4A5F"/>
    <w:rsid w:val="00EE523B"/>
    <w:rsid w:val="00EE7606"/>
    <w:rsid w:val="00F2424E"/>
    <w:rsid w:val="00F2505A"/>
    <w:rsid w:val="00F34BA5"/>
    <w:rsid w:val="00F40606"/>
    <w:rsid w:val="00F4652E"/>
    <w:rsid w:val="00F55DEE"/>
    <w:rsid w:val="00F62324"/>
    <w:rsid w:val="00F65F9F"/>
    <w:rsid w:val="00F73F31"/>
    <w:rsid w:val="00F7596C"/>
    <w:rsid w:val="00F7761F"/>
    <w:rsid w:val="00F7776D"/>
    <w:rsid w:val="00F95BF8"/>
    <w:rsid w:val="00FB700F"/>
    <w:rsid w:val="00FC1845"/>
    <w:rsid w:val="00FD2DBA"/>
    <w:rsid w:val="00FD3A02"/>
    <w:rsid w:val="00FF0251"/>
    <w:rsid w:val="00FF2218"/>
    <w:rsid w:val="00FF3372"/>
    <w:rsid w:val="00FF50FD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703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7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1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97"/>
  </w:style>
  <w:style w:type="paragraph" w:styleId="Footer">
    <w:name w:val="footer"/>
    <w:basedOn w:val="Normal"/>
    <w:link w:val="Foot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97"/>
  </w:style>
  <w:style w:type="paragraph" w:styleId="ListParagraph">
    <w:name w:val="List Paragraph"/>
    <w:basedOn w:val="Normal"/>
    <w:uiPriority w:val="34"/>
    <w:qFormat/>
    <w:rsid w:val="00163F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0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E7CC4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415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B1C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3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wardsdatascience.com/review-dcn-deformable-convolutional-networks-2nd-runner-up-in-2017-coco-detection-object-14e488efce44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c/rsna-pneumonia-detection-challenge/data" TargetMode="Externa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kaggle.com/paultimothymooney/chest-xray-pneumoni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0.png"/><Relationship Id="rId1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5E9D7-BF45-47F9-9258-E5487E04721C}"/>
      </w:docPartPr>
      <w:docPartBody>
        <w:p w:rsidR="00EE7B92" w:rsidRDefault="001129B0"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214CDAD75F2840999AC596F61606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A98FB-DC05-408D-94E0-D53D5E52E173}"/>
      </w:docPartPr>
      <w:docPartBody>
        <w:p w:rsidR="00EE7B92" w:rsidRDefault="001129B0" w:rsidP="001129B0">
          <w:pPr>
            <w:pStyle w:val="214CDAD75F2840999AC596F61606A7E0"/>
          </w:pPr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B0"/>
    <w:rsid w:val="00013C3E"/>
    <w:rsid w:val="000A3307"/>
    <w:rsid w:val="001129B0"/>
    <w:rsid w:val="00114548"/>
    <w:rsid w:val="0019774E"/>
    <w:rsid w:val="001C474D"/>
    <w:rsid w:val="003322F9"/>
    <w:rsid w:val="005014A1"/>
    <w:rsid w:val="005D4103"/>
    <w:rsid w:val="006A50F8"/>
    <w:rsid w:val="00752858"/>
    <w:rsid w:val="007B0FFE"/>
    <w:rsid w:val="00884A89"/>
    <w:rsid w:val="009D3EC9"/>
    <w:rsid w:val="00A368F3"/>
    <w:rsid w:val="00C6592C"/>
    <w:rsid w:val="00D100AE"/>
    <w:rsid w:val="00E64B96"/>
    <w:rsid w:val="00E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9B0"/>
    <w:rPr>
      <w:color w:val="808080"/>
    </w:rPr>
  </w:style>
  <w:style w:type="paragraph" w:customStyle="1" w:styleId="214CDAD75F2840999AC596F61606A7E0">
    <w:name w:val="214CDAD75F2840999AC596F61606A7E0"/>
    <w:rsid w:val="00112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55457-9275-4580-B64B-0C78E35BB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CTPClassification=CTP_NT</cp:keywords>
  <dc:description/>
  <cp:lastModifiedBy/>
  <cp:revision>1</cp:revision>
  <dcterms:created xsi:type="dcterms:W3CDTF">2018-11-26T11:14:00Z</dcterms:created>
  <dcterms:modified xsi:type="dcterms:W3CDTF">2019-12-02T07:48:00Z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e5721bc7-9ac3-4329-92e1-02a79c6b6e8c</vt:lpwstr>
  </property>
  <property fmtid="{D5CDD505-2E9C-101B-9397-08002B2CF9AE}" pid="3" name="CTP_TimeStamp">
    <vt:lpwstr>2019-11-26 13:42:49Z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